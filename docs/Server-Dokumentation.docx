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026" w:rsidRPr="0053770E" w:rsidRDefault="00471BC5" w:rsidP="00471BC5">
      <w:pPr>
        <w:pStyle w:val="KeinLeerraum"/>
        <w:jc w:val="center"/>
        <w:rPr>
          <w:b/>
          <w:sz w:val="44"/>
          <w:szCs w:val="44"/>
          <w:u w:val="single"/>
          <w:lang w:val="en-GB"/>
        </w:rPr>
      </w:pPr>
      <w:proofErr w:type="spellStart"/>
      <w:r w:rsidRPr="0053770E">
        <w:rPr>
          <w:b/>
          <w:sz w:val="44"/>
          <w:szCs w:val="44"/>
          <w:u w:val="single"/>
          <w:lang w:val="en-GB"/>
        </w:rPr>
        <w:t>AudioRacer</w:t>
      </w:r>
      <w:proofErr w:type="spellEnd"/>
    </w:p>
    <w:p w:rsidR="000309D1" w:rsidRDefault="00471BC5" w:rsidP="000309D1">
      <w:pPr>
        <w:pStyle w:val="KeinLeerraum"/>
        <w:jc w:val="center"/>
        <w:rPr>
          <w:b/>
          <w:sz w:val="44"/>
          <w:szCs w:val="44"/>
          <w:u w:val="single"/>
          <w:lang w:val="de-AT"/>
        </w:rPr>
      </w:pPr>
      <w:r w:rsidRPr="000309D1">
        <w:rPr>
          <w:b/>
          <w:sz w:val="44"/>
          <w:szCs w:val="44"/>
          <w:u w:val="single"/>
          <w:lang w:val="de-AT"/>
        </w:rPr>
        <w:t xml:space="preserve">Server </w:t>
      </w:r>
      <w:r w:rsidR="000309D1" w:rsidRPr="000309D1">
        <w:rPr>
          <w:b/>
          <w:sz w:val="44"/>
          <w:szCs w:val="44"/>
          <w:u w:val="single"/>
          <w:lang w:val="de-AT"/>
        </w:rPr>
        <w:t>Dokumentation</w:t>
      </w:r>
    </w:p>
    <w:p w:rsidR="000309D1" w:rsidRDefault="000309D1" w:rsidP="000309D1">
      <w:pPr>
        <w:pStyle w:val="KeinLeerraum"/>
        <w:jc w:val="center"/>
        <w:rPr>
          <w:b/>
          <w:sz w:val="44"/>
          <w:szCs w:val="44"/>
          <w:u w:val="single"/>
          <w:lang w:val="de-AT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064728"/>
        <w:docPartObj>
          <w:docPartGallery w:val="Table of Contents"/>
          <w:docPartUnique/>
        </w:docPartObj>
      </w:sdtPr>
      <w:sdtContent>
        <w:p w:rsidR="00072890" w:rsidRDefault="00072890">
          <w:pPr>
            <w:pStyle w:val="Inhaltsverzeichnisberschrift"/>
          </w:pPr>
          <w:r>
            <w:t>Inhalt</w:t>
          </w:r>
        </w:p>
        <w:p w:rsidR="004213E2" w:rsidRDefault="00062BC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 w:rsidR="00072890">
            <w:instrText xml:space="preserve"> TOC \o "1-3" \h \z \u </w:instrText>
          </w:r>
          <w:r>
            <w:fldChar w:fldCharType="separate"/>
          </w:r>
          <w:hyperlink w:anchor="_Toc371284687" w:history="1">
            <w:r w:rsidR="004213E2" w:rsidRPr="004F0C6C">
              <w:rPr>
                <w:rStyle w:val="Hyperlink"/>
                <w:noProof/>
                <w:lang w:val="de-AT"/>
              </w:rPr>
              <w:t>1) Packages und Klassen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062B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88" w:history="1">
            <w:r w:rsidR="004213E2" w:rsidRPr="004F0C6C">
              <w:rPr>
                <w:rStyle w:val="Hyperlink"/>
                <w:noProof/>
                <w:lang w:val="en-GB"/>
              </w:rPr>
              <w:t>Projekt Server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062B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89" w:history="1">
            <w:r w:rsidR="004213E2" w:rsidRPr="004F0C6C">
              <w:rPr>
                <w:rStyle w:val="Hyperlink"/>
                <w:noProof/>
                <w:lang w:val="en-GB"/>
              </w:rPr>
              <w:t>Projekt Core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062B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0" w:history="1">
            <w:r w:rsidR="004213E2" w:rsidRPr="004F0C6C">
              <w:rPr>
                <w:rStyle w:val="Hyperlink"/>
                <w:noProof/>
                <w:lang w:val="de-AT"/>
              </w:rPr>
              <w:t>Projekt Spieler Kommunikation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062B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1" w:history="1">
            <w:r w:rsidR="004213E2" w:rsidRPr="004F0C6C">
              <w:rPr>
                <w:rStyle w:val="Hyperlink"/>
                <w:noProof/>
                <w:lang w:val="en-GB"/>
              </w:rPr>
              <w:t>Projekt Welt Kommunikation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062BC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2" w:history="1">
            <w:r w:rsidR="004213E2" w:rsidRPr="004F0C6C">
              <w:rPr>
                <w:rStyle w:val="Hyperlink"/>
                <w:noProof/>
                <w:lang w:val="de-AT"/>
              </w:rPr>
              <w:t>2) Kommunikationsaufbau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062B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3" w:history="1">
            <w:r w:rsidR="004213E2" w:rsidRPr="004F0C6C">
              <w:rPr>
                <w:rStyle w:val="Hyperlink"/>
                <w:noProof/>
              </w:rPr>
              <w:t>Spieler-Server Kommunikationsaufbau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062B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4" w:history="1">
            <w:r w:rsidR="004213E2" w:rsidRPr="004F0C6C">
              <w:rPr>
                <w:rStyle w:val="Hyperlink"/>
                <w:noProof/>
              </w:rPr>
              <w:t>Kamera-Server Kommunikationsaufbau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062BC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5" w:history="1">
            <w:r w:rsidR="004213E2" w:rsidRPr="004F0C6C">
              <w:rPr>
                <w:rStyle w:val="Hyperlink"/>
                <w:noProof/>
              </w:rPr>
              <w:t>ZigBee-Server Kommunikationsaufbau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062BC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6" w:history="1">
            <w:r w:rsidR="004213E2" w:rsidRPr="004F0C6C">
              <w:rPr>
                <w:rStyle w:val="Hyperlink"/>
                <w:noProof/>
              </w:rPr>
              <w:t>3) Spielvorbereitung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062BC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7" w:history="1">
            <w:r w:rsidR="004213E2" w:rsidRPr="004F0C6C">
              <w:rPr>
                <w:rStyle w:val="Hyperlink"/>
                <w:noProof/>
              </w:rPr>
              <w:t>4) Schnittstellenbeschreibungen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062BC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8" w:history="1">
            <w:r w:rsidR="004213E2" w:rsidRPr="004F0C6C">
              <w:rPr>
                <w:rStyle w:val="Hyperlink"/>
                <w:noProof/>
                <w:lang w:val="de-AT"/>
              </w:rPr>
              <w:t>5) Offenes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E2" w:rsidRDefault="00062BC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1284699" w:history="1">
            <w:r w:rsidR="004213E2" w:rsidRPr="004F0C6C">
              <w:rPr>
                <w:rStyle w:val="Hyperlink"/>
                <w:noProof/>
              </w:rPr>
              <w:t>6) Notizen</w:t>
            </w:r>
            <w:r w:rsidR="004213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13E2">
              <w:rPr>
                <w:noProof/>
                <w:webHidden/>
              </w:rPr>
              <w:instrText xml:space="preserve"> PAGEREF _Toc371284699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15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2890" w:rsidRDefault="00062BC6">
          <w:r>
            <w:fldChar w:fldCharType="end"/>
          </w:r>
        </w:p>
      </w:sdtContent>
    </w:sdt>
    <w:p w:rsidR="000309D1" w:rsidRPr="000309D1" w:rsidRDefault="000309D1" w:rsidP="00072890">
      <w:pPr>
        <w:pStyle w:val="KeinLeerraum"/>
        <w:rPr>
          <w:b/>
          <w:sz w:val="44"/>
          <w:szCs w:val="44"/>
          <w:u w:val="single"/>
          <w:lang w:val="de-AT"/>
        </w:rPr>
      </w:pPr>
    </w:p>
    <w:p w:rsidR="000309D1" w:rsidRDefault="000309D1">
      <w:pPr>
        <w:rPr>
          <w:lang w:val="de-AT"/>
        </w:rPr>
      </w:pPr>
      <w:r>
        <w:rPr>
          <w:lang w:val="de-AT"/>
        </w:rPr>
        <w:br w:type="page"/>
      </w:r>
    </w:p>
    <w:p w:rsidR="000309D1" w:rsidRDefault="000309D1" w:rsidP="000309D1">
      <w:pPr>
        <w:pStyle w:val="berschrift1"/>
        <w:rPr>
          <w:lang w:val="de-AT"/>
        </w:rPr>
      </w:pPr>
      <w:bookmarkStart w:id="0" w:name="_Toc371284687"/>
      <w:r>
        <w:rPr>
          <w:lang w:val="de-AT"/>
        </w:rPr>
        <w:lastRenderedPageBreak/>
        <w:t xml:space="preserve">1) </w:t>
      </w:r>
      <w:proofErr w:type="spellStart"/>
      <w:r>
        <w:rPr>
          <w:lang w:val="de-AT"/>
        </w:rPr>
        <w:t>Packages</w:t>
      </w:r>
      <w:proofErr w:type="spellEnd"/>
      <w:r>
        <w:rPr>
          <w:lang w:val="de-AT"/>
        </w:rPr>
        <w:t xml:space="preserve"> und Klassen</w:t>
      </w:r>
      <w:bookmarkEnd w:id="0"/>
    </w:p>
    <w:p w:rsidR="000309D1" w:rsidRPr="000309D1" w:rsidRDefault="000309D1" w:rsidP="000309D1">
      <w:pPr>
        <w:rPr>
          <w:lang w:val="de-AT"/>
        </w:rPr>
      </w:pPr>
      <w:r>
        <w:rPr>
          <w:lang w:val="de-AT"/>
        </w:rPr>
        <w:t xml:space="preserve">Dies sind die </w:t>
      </w:r>
      <w:proofErr w:type="spellStart"/>
      <w:r>
        <w:rPr>
          <w:lang w:val="de-AT"/>
        </w:rPr>
        <w:t>Packages</w:t>
      </w:r>
      <w:proofErr w:type="spellEnd"/>
      <w:r>
        <w:rPr>
          <w:lang w:val="de-AT"/>
        </w:rPr>
        <w:t xml:space="preserve"> und Klassen welche für diese Dokumentation von Bedeutung sind.</w:t>
      </w:r>
    </w:p>
    <w:p w:rsidR="0049725E" w:rsidRPr="0049725E" w:rsidRDefault="000309D1" w:rsidP="0049725E">
      <w:pPr>
        <w:pStyle w:val="berschrift2"/>
        <w:rPr>
          <w:lang w:val="en-GB"/>
        </w:rPr>
      </w:pPr>
      <w:bookmarkStart w:id="1" w:name="_Toc371284688"/>
      <w:proofErr w:type="spellStart"/>
      <w:r>
        <w:rPr>
          <w:lang w:val="en-GB"/>
        </w:rPr>
        <w:t>Projekt</w:t>
      </w:r>
      <w:proofErr w:type="spellEnd"/>
      <w:r>
        <w:rPr>
          <w:lang w:val="en-GB"/>
        </w:rPr>
        <w:t xml:space="preserve"> </w:t>
      </w:r>
      <w:r w:rsidR="00944999">
        <w:rPr>
          <w:lang w:val="en-GB"/>
        </w:rPr>
        <w:t>Server</w:t>
      </w:r>
      <w:bookmarkEnd w:id="1"/>
    </w:p>
    <w:p w:rsidR="0049725E" w:rsidRDefault="0049725E" w:rsidP="00A62C7A">
      <w:pPr>
        <w:spacing w:after="0"/>
        <w:rPr>
          <w:lang w:val="en-GB"/>
        </w:rPr>
      </w:pPr>
      <w:proofErr w:type="spellStart"/>
      <w:r>
        <w:rPr>
          <w:lang w:val="en-GB"/>
        </w:rPr>
        <w:t>at.fhv.audioracer.server.CameraServer</w:t>
      </w:r>
      <w:proofErr w:type="spellEnd"/>
    </w:p>
    <w:p w:rsidR="00412CE4" w:rsidRDefault="00412CE4" w:rsidP="00A62C7A">
      <w:pPr>
        <w:spacing w:after="0"/>
        <w:rPr>
          <w:lang w:val="en-GB"/>
        </w:rPr>
      </w:pPr>
      <w:proofErr w:type="spellStart"/>
      <w:r>
        <w:rPr>
          <w:lang w:val="en-GB"/>
        </w:rPr>
        <w:t>at.fhv.audioracer.server.PlayerServer</w:t>
      </w:r>
      <w:proofErr w:type="spellEnd"/>
      <w:r w:rsidR="00FE4431">
        <w:rPr>
          <w:lang w:val="en-GB"/>
        </w:rPr>
        <w:t xml:space="preserve"> (Singleton)</w:t>
      </w:r>
    </w:p>
    <w:p w:rsidR="00FE0D9D" w:rsidRDefault="00FE0D9D" w:rsidP="00A62C7A">
      <w:pPr>
        <w:spacing w:after="0"/>
        <w:rPr>
          <w:lang w:val="en-GB"/>
        </w:rPr>
      </w:pPr>
      <w:proofErr w:type="spellStart"/>
      <w:r>
        <w:rPr>
          <w:lang w:val="en-GB"/>
        </w:rPr>
        <w:t>at.fhv.audioracer.server.CarClientManager</w:t>
      </w:r>
      <w:proofErr w:type="spellEnd"/>
      <w:r>
        <w:rPr>
          <w:lang w:val="en-GB"/>
        </w:rPr>
        <w:t xml:space="preserve"> (Singleton)</w:t>
      </w:r>
    </w:p>
    <w:p w:rsidR="00A62C7A" w:rsidRDefault="00944999" w:rsidP="00A62C7A">
      <w:pPr>
        <w:spacing w:after="0"/>
        <w:rPr>
          <w:lang w:val="en-GB"/>
        </w:rPr>
      </w:pPr>
      <w:proofErr w:type="spellStart"/>
      <w:r w:rsidRPr="00944999">
        <w:rPr>
          <w:lang w:val="en-GB"/>
        </w:rPr>
        <w:t>at.fhv.audioracer.server.dao.ServerPlayer</w:t>
      </w:r>
      <w:proofErr w:type="spellEnd"/>
    </w:p>
    <w:p w:rsidR="00412CE4" w:rsidRDefault="00412CE4" w:rsidP="00A62C7A">
      <w:pPr>
        <w:spacing w:after="0"/>
        <w:rPr>
          <w:lang w:val="en-GB"/>
        </w:rPr>
      </w:pPr>
      <w:proofErr w:type="spellStart"/>
      <w:r>
        <w:rPr>
          <w:lang w:val="en-GB"/>
        </w:rPr>
        <w:t>at.fhv.audioracer.server.dao.ServerCar</w:t>
      </w:r>
      <w:proofErr w:type="spellEnd"/>
    </w:p>
    <w:p w:rsidR="00DF0277" w:rsidRDefault="00A62C7A" w:rsidP="00DF0277">
      <w:pPr>
        <w:spacing w:after="0"/>
        <w:rPr>
          <w:lang w:val="en-GB"/>
        </w:rPr>
      </w:pPr>
      <w:proofErr w:type="spellStart"/>
      <w:r>
        <w:rPr>
          <w:lang w:val="en-GB"/>
        </w:rPr>
        <w:t>at.fhv.audioracer.server.game.GameModerator</w:t>
      </w:r>
      <w:proofErr w:type="spellEnd"/>
      <w:r w:rsidR="00FE0D9D">
        <w:rPr>
          <w:lang w:val="en-GB"/>
        </w:rPr>
        <w:t xml:space="preserve"> (Singleton</w:t>
      </w:r>
      <w:r w:rsidR="006E40F8">
        <w:rPr>
          <w:lang w:val="en-GB"/>
        </w:rPr>
        <w:t>)</w:t>
      </w:r>
    </w:p>
    <w:p w:rsidR="00DF0277" w:rsidRDefault="00DF0277" w:rsidP="00944999">
      <w:pPr>
        <w:rPr>
          <w:lang w:val="en-GB"/>
        </w:rPr>
      </w:pPr>
      <w:proofErr w:type="spellStart"/>
      <w:r>
        <w:rPr>
          <w:lang w:val="en-GB"/>
        </w:rPr>
        <w:t>at.fhv.audioracer.server.game.Ranking</w:t>
      </w:r>
      <w:proofErr w:type="spellEnd"/>
    </w:p>
    <w:p w:rsidR="00517B0D" w:rsidRPr="00517B0D" w:rsidRDefault="000309D1" w:rsidP="00517B0D">
      <w:pPr>
        <w:pStyle w:val="berschrift2"/>
        <w:rPr>
          <w:lang w:val="en-GB"/>
        </w:rPr>
      </w:pPr>
      <w:bookmarkStart w:id="2" w:name="_Toc371284689"/>
      <w:proofErr w:type="spellStart"/>
      <w:r>
        <w:rPr>
          <w:lang w:val="en-GB"/>
        </w:rPr>
        <w:t>Projekt</w:t>
      </w:r>
      <w:proofErr w:type="spellEnd"/>
      <w:r>
        <w:rPr>
          <w:lang w:val="en-GB"/>
        </w:rPr>
        <w:t xml:space="preserve"> Core</w:t>
      </w:r>
      <w:bookmarkEnd w:id="2"/>
    </w:p>
    <w:p w:rsidR="00517B0D" w:rsidRDefault="00517B0D" w:rsidP="00517B0D">
      <w:pPr>
        <w:spacing w:after="0"/>
        <w:rPr>
          <w:lang w:val="en-GB"/>
        </w:rPr>
      </w:pPr>
      <w:proofErr w:type="spellStart"/>
      <w:r>
        <w:rPr>
          <w:lang w:val="en-GB"/>
        </w:rPr>
        <w:t>at.fhv.audioracer.core.model.Player</w:t>
      </w:r>
      <w:proofErr w:type="spellEnd"/>
    </w:p>
    <w:p w:rsidR="00517B0D" w:rsidRDefault="00517B0D" w:rsidP="00944999">
      <w:pPr>
        <w:rPr>
          <w:lang w:val="en-GB"/>
        </w:rPr>
      </w:pPr>
      <w:proofErr w:type="spellStart"/>
      <w:r>
        <w:rPr>
          <w:lang w:val="en-GB"/>
        </w:rPr>
        <w:t>at.fhv.audioracer.core.model.Car</w:t>
      </w:r>
      <w:proofErr w:type="spellEnd"/>
    </w:p>
    <w:p w:rsidR="00944999" w:rsidRPr="00204522" w:rsidRDefault="000309D1" w:rsidP="00944999">
      <w:pPr>
        <w:pStyle w:val="berschrift2"/>
        <w:rPr>
          <w:lang w:val="de-AT"/>
        </w:rPr>
      </w:pPr>
      <w:bookmarkStart w:id="3" w:name="_Toc371284690"/>
      <w:r w:rsidRPr="00204522">
        <w:rPr>
          <w:lang w:val="de-AT"/>
        </w:rPr>
        <w:t xml:space="preserve">Projekt </w:t>
      </w:r>
      <w:r w:rsidR="00944999" w:rsidRPr="00204522">
        <w:rPr>
          <w:lang w:val="de-AT"/>
        </w:rPr>
        <w:t>Spieler Kommunikation</w:t>
      </w:r>
      <w:bookmarkEnd w:id="3"/>
    </w:p>
    <w:p w:rsidR="00C838A4" w:rsidRPr="00AB5B48" w:rsidRDefault="00944999" w:rsidP="00C838A4">
      <w:pPr>
        <w:spacing w:after="0"/>
        <w:rPr>
          <w:lang w:val="de-AT"/>
        </w:rPr>
      </w:pPr>
      <w:proofErr w:type="spellStart"/>
      <w:r w:rsidRPr="00AB5B48">
        <w:rPr>
          <w:lang w:val="de-AT"/>
        </w:rPr>
        <w:t>at.fhv.audioracer.communication.player.IPlayerServer</w:t>
      </w:r>
      <w:proofErr w:type="spellEnd"/>
      <w:r w:rsidR="00204522" w:rsidRPr="00AB5B48">
        <w:rPr>
          <w:lang w:val="de-AT"/>
        </w:rPr>
        <w:t xml:space="preserve"> (vorher: </w:t>
      </w:r>
      <w:proofErr w:type="spellStart"/>
      <w:r w:rsidR="00204522" w:rsidRPr="00AB5B48">
        <w:rPr>
          <w:lang w:val="de-AT"/>
        </w:rPr>
        <w:t>IPlayerManager</w:t>
      </w:r>
      <w:proofErr w:type="spellEnd"/>
      <w:r w:rsidR="00204522" w:rsidRPr="00AB5B48">
        <w:rPr>
          <w:lang w:val="de-AT"/>
        </w:rPr>
        <w:t>)</w:t>
      </w:r>
    </w:p>
    <w:p w:rsidR="00C838A4" w:rsidRPr="00C838A4" w:rsidRDefault="00C838A4" w:rsidP="00944999">
      <w:pPr>
        <w:rPr>
          <w:lang w:val="en-GB"/>
        </w:rPr>
      </w:pPr>
      <w:proofErr w:type="spellStart"/>
      <w:r w:rsidRPr="00C838A4">
        <w:rPr>
          <w:lang w:val="en-GB"/>
        </w:rPr>
        <w:t>at.fhv.audioracer.communication.player</w:t>
      </w:r>
      <w:r>
        <w:rPr>
          <w:lang w:val="en-GB"/>
        </w:rPr>
        <w:t>.dao.</w:t>
      </w:r>
      <w:r w:rsidRPr="00517B0D">
        <w:rPr>
          <w:lang w:val="en-GB"/>
        </w:rPr>
        <w:t>CheckPointDirection</w:t>
      </w:r>
      <w:proofErr w:type="spellEnd"/>
    </w:p>
    <w:p w:rsidR="003E2CAC" w:rsidRPr="00AB5B48" w:rsidRDefault="000309D1" w:rsidP="003E2CAC">
      <w:pPr>
        <w:pStyle w:val="berschrift2"/>
        <w:rPr>
          <w:lang w:val="de-AT"/>
        </w:rPr>
      </w:pPr>
      <w:bookmarkStart w:id="4" w:name="_Toc371284691"/>
      <w:r w:rsidRPr="00AB5B48">
        <w:rPr>
          <w:lang w:val="de-AT"/>
        </w:rPr>
        <w:t xml:space="preserve">Projekt </w:t>
      </w:r>
      <w:r w:rsidR="003E2CAC" w:rsidRPr="00AB5B48">
        <w:rPr>
          <w:lang w:val="de-AT"/>
        </w:rPr>
        <w:t>Welt Kommunikation</w:t>
      </w:r>
      <w:bookmarkEnd w:id="4"/>
    </w:p>
    <w:p w:rsidR="003E2CAC" w:rsidRPr="00AB5B48" w:rsidRDefault="003E2CAC" w:rsidP="00C05DC0">
      <w:pPr>
        <w:spacing w:after="0"/>
        <w:rPr>
          <w:lang w:val="de-AT"/>
        </w:rPr>
      </w:pPr>
      <w:proofErr w:type="spellStart"/>
      <w:r w:rsidRPr="00AB5B48">
        <w:rPr>
          <w:lang w:val="de-AT"/>
        </w:rPr>
        <w:t>at.fhv.audioracer.communication.world.ICarClientManager</w:t>
      </w:r>
      <w:proofErr w:type="spellEnd"/>
    </w:p>
    <w:p w:rsidR="00517B0D" w:rsidRDefault="00C05DC0" w:rsidP="00C05DC0">
      <w:pPr>
        <w:spacing w:after="0"/>
        <w:rPr>
          <w:lang w:val="en-GB"/>
        </w:rPr>
      </w:pPr>
      <w:proofErr w:type="spellStart"/>
      <w:r w:rsidRPr="003E2CAC">
        <w:rPr>
          <w:lang w:val="en-GB"/>
        </w:rPr>
        <w:t>at.fhv.audioracer.communication.world</w:t>
      </w:r>
      <w:r>
        <w:rPr>
          <w:lang w:val="en-GB"/>
        </w:rPr>
        <w:t>.ICamera</w:t>
      </w:r>
      <w:proofErr w:type="spellEnd"/>
    </w:p>
    <w:p w:rsidR="001C0A76" w:rsidRDefault="001C0A76" w:rsidP="00C05DC0">
      <w:pPr>
        <w:spacing w:after="0"/>
        <w:rPr>
          <w:lang w:val="en-GB"/>
        </w:rPr>
      </w:pPr>
      <w:proofErr w:type="spellStart"/>
      <w:r>
        <w:rPr>
          <w:lang w:val="en-GB"/>
        </w:rPr>
        <w:t>at.fhv.audioracer.communication.world.dao.CarPosition</w:t>
      </w:r>
      <w:proofErr w:type="spellEnd"/>
    </w:p>
    <w:p w:rsidR="000309D1" w:rsidRDefault="000309D1" w:rsidP="00C05DC0">
      <w:pPr>
        <w:spacing w:after="0"/>
        <w:rPr>
          <w:lang w:val="en-GB"/>
        </w:rPr>
      </w:pPr>
    </w:p>
    <w:p w:rsidR="000309D1" w:rsidRPr="00204522" w:rsidRDefault="000309D1" w:rsidP="000309D1">
      <w:pPr>
        <w:pStyle w:val="berschrift1"/>
        <w:rPr>
          <w:lang w:val="de-AT"/>
        </w:rPr>
      </w:pPr>
      <w:bookmarkStart w:id="5" w:name="_Toc371284692"/>
      <w:r w:rsidRPr="00204522">
        <w:rPr>
          <w:lang w:val="de-AT"/>
        </w:rPr>
        <w:t>2) Kommunikationsaufbau</w:t>
      </w:r>
      <w:bookmarkEnd w:id="5"/>
    </w:p>
    <w:p w:rsidR="00D82BE2" w:rsidRPr="00D82BE2" w:rsidRDefault="00471BC5" w:rsidP="006E40F8">
      <w:pPr>
        <w:pStyle w:val="berschrift2"/>
      </w:pPr>
      <w:bookmarkStart w:id="6" w:name="_Toc371284693"/>
      <w:r w:rsidRPr="00471BC5">
        <w:t>Spieler</w:t>
      </w:r>
      <w:r w:rsidR="00A62C7A">
        <w:t>-Server</w:t>
      </w:r>
      <w:r w:rsidRPr="00471BC5">
        <w:t xml:space="preserve"> Kommunikation</w:t>
      </w:r>
      <w:r w:rsidR="006E40F8">
        <w:t>saufbau</w:t>
      </w:r>
      <w:bookmarkEnd w:id="6"/>
    </w:p>
    <w:p w:rsidR="006E40F8" w:rsidRDefault="006E40F8" w:rsidP="00471BC5">
      <w:pPr>
        <w:spacing w:after="0"/>
      </w:pPr>
      <w:r>
        <w:t>Die Sp</w:t>
      </w:r>
      <w:r w:rsidR="00204522">
        <w:t>ieler bauen zum Server eine TCP und</w:t>
      </w:r>
      <w:r>
        <w:t xml:space="preserve"> UDP Verbin</w:t>
      </w:r>
      <w:r w:rsidR="00204522">
        <w:t>d</w:t>
      </w:r>
      <w:r>
        <w:t>ung auf.</w:t>
      </w:r>
    </w:p>
    <w:p w:rsidR="00D82BE2" w:rsidRDefault="00D82BE2" w:rsidP="00471BC5">
      <w:pPr>
        <w:spacing w:after="0"/>
      </w:pPr>
      <w:r>
        <w:t xml:space="preserve">Der Server hört auf </w:t>
      </w:r>
      <w:proofErr w:type="spellStart"/>
      <w:r>
        <w:t>PlayerNetwork.PLAYER_SERVICE_PORT</w:t>
      </w:r>
      <w:proofErr w:type="spellEnd"/>
      <w:r>
        <w:t xml:space="preserve"> und für jede neue Spieler Verbindung wird eine neue </w:t>
      </w:r>
      <w:proofErr w:type="spellStart"/>
      <w:r w:rsidR="006E40F8" w:rsidRPr="00944999">
        <w:t>com.esotericsoftware.kryonet.Connection</w:t>
      </w:r>
      <w:proofErr w:type="spellEnd"/>
      <w:r w:rsidR="006E40F8">
        <w:t xml:space="preserve"> </w:t>
      </w:r>
      <w:r>
        <w:t>geöffnet.</w:t>
      </w:r>
    </w:p>
    <w:p w:rsidR="006E40F8" w:rsidRDefault="00FB0844" w:rsidP="00471BC5">
      <w:pPr>
        <w:spacing w:after="0"/>
      </w:pPr>
      <w:r>
        <w:t xml:space="preserve">Beim Verbindungsaufbau wird der Spieler </w:t>
      </w:r>
      <w:r w:rsidRPr="00FB0844">
        <w:rPr>
          <w:b/>
        </w:rPr>
        <w:t xml:space="preserve">global im </w:t>
      </w:r>
      <w:r w:rsidR="00A62C7A">
        <w:rPr>
          <w:b/>
        </w:rPr>
        <w:t xml:space="preserve">GameModerator </w:t>
      </w:r>
      <w:r w:rsidRPr="00FD7D2B">
        <w:rPr>
          <w:b/>
        </w:rPr>
        <w:t>angemeldet</w:t>
      </w:r>
      <w:r w:rsidR="00A62C7A">
        <w:t xml:space="preserve"> (=Verwalter)</w:t>
      </w:r>
      <w:r>
        <w:t xml:space="preserve"> und </w:t>
      </w:r>
      <w:r w:rsidR="006E40F8">
        <w:t xml:space="preserve">er vergibt eine </w:t>
      </w:r>
      <w:r>
        <w:t>ID für den Spieler</w:t>
      </w:r>
      <w:r w:rsidR="006E40F8">
        <w:t>.</w:t>
      </w:r>
    </w:p>
    <w:p w:rsidR="00D82BE2" w:rsidRDefault="006E40F8" w:rsidP="00471BC5">
      <w:pPr>
        <w:spacing w:after="0"/>
      </w:pPr>
      <w:r>
        <w:t xml:space="preserve">Die </w:t>
      </w:r>
      <w:r w:rsidR="00FB0844">
        <w:t>„</w:t>
      </w:r>
      <w:proofErr w:type="spellStart"/>
      <w:r w:rsidR="00FB0844">
        <w:t>connect</w:t>
      </w:r>
      <w:proofErr w:type="spellEnd"/>
      <w:r w:rsidR="00FB0844">
        <w:t>“</w:t>
      </w:r>
      <w:r>
        <w:t>-Methode</w:t>
      </w:r>
      <w:r w:rsidR="0000783D">
        <w:t xml:space="preserve"> </w:t>
      </w:r>
      <w:r>
        <w:t>(</w:t>
      </w:r>
      <w:proofErr w:type="spellStart"/>
      <w:r>
        <w:t>IPlayerServer</w:t>
      </w:r>
      <w:proofErr w:type="spellEnd"/>
      <w:r>
        <w:t xml:space="preserve">) weist dem </w:t>
      </w:r>
      <w:r w:rsidR="00944999">
        <w:t>Spieler</w:t>
      </w:r>
      <w:r>
        <w:t xml:space="preserve"> </w:t>
      </w:r>
      <w:r w:rsidR="00204522">
        <w:t>anschließend den</w:t>
      </w:r>
      <w:r w:rsidR="00944999">
        <w:t xml:space="preserve"> </w:t>
      </w:r>
      <w:r>
        <w:t xml:space="preserve">gewünschten </w:t>
      </w:r>
      <w:r w:rsidR="00944999">
        <w:t>Name</w:t>
      </w:r>
      <w:r>
        <w:t>n zu</w:t>
      </w:r>
      <w:r w:rsidR="00944999">
        <w:t>.</w:t>
      </w:r>
    </w:p>
    <w:p w:rsidR="00944999" w:rsidRDefault="00944999" w:rsidP="00471BC5">
      <w:pPr>
        <w:spacing w:after="0"/>
      </w:pPr>
    </w:p>
    <w:p w:rsidR="00E82E5D" w:rsidRPr="00E82E5D" w:rsidRDefault="00A62C7A" w:rsidP="00E82E5D">
      <w:pPr>
        <w:pStyle w:val="berschrift2"/>
      </w:pPr>
      <w:bookmarkStart w:id="7" w:name="_Toc371284694"/>
      <w:r>
        <w:t>Kamera-Server Kommunikation</w:t>
      </w:r>
      <w:r w:rsidR="006E40F8">
        <w:t>saufbau</w:t>
      </w:r>
      <w:bookmarkEnd w:id="7"/>
    </w:p>
    <w:p w:rsidR="00412CE4" w:rsidRDefault="00E82E5D" w:rsidP="00471BC5">
      <w:pPr>
        <w:spacing w:after="0"/>
      </w:pPr>
      <w:r>
        <w:t>Die Kamera verbindet sicher über TCP und UDP zum Server</w:t>
      </w:r>
      <w:r w:rsidR="00A15E9F">
        <w:t xml:space="preserve"> (</w:t>
      </w:r>
      <w:proofErr w:type="spellStart"/>
      <w:r w:rsidR="00A15E9F">
        <w:t>CameraServer</w:t>
      </w:r>
      <w:proofErr w:type="spellEnd"/>
      <w:r w:rsidR="00A15E9F">
        <w:t xml:space="preserve"> </w:t>
      </w:r>
      <w:proofErr w:type="spellStart"/>
      <w:r w:rsidR="00A15E9F">
        <w:t>extends</w:t>
      </w:r>
      <w:proofErr w:type="spellEnd"/>
      <w:r w:rsidR="00A15E9F">
        <w:t xml:space="preserve"> </w:t>
      </w:r>
      <w:proofErr w:type="spellStart"/>
      <w:r w:rsidR="00A15E9F" w:rsidRPr="00A15E9F">
        <w:t>com.esotericsoftware.kryonet.Server</w:t>
      </w:r>
      <w:proofErr w:type="spellEnd"/>
      <w:r w:rsidR="00A15E9F" w:rsidRPr="00A15E9F">
        <w:t>)</w:t>
      </w:r>
      <w:r>
        <w:t>.</w:t>
      </w:r>
    </w:p>
    <w:p w:rsidR="001C0A76" w:rsidRDefault="001C0A76" w:rsidP="00471BC5">
      <w:pPr>
        <w:spacing w:after="0"/>
      </w:pPr>
      <w:r>
        <w:t xml:space="preserve">Der Server hört auf </w:t>
      </w:r>
      <w:proofErr w:type="spellStart"/>
      <w:r>
        <w:t>WorldNetwork.CAMERA_SERVICE_PORT</w:t>
      </w:r>
      <w:proofErr w:type="spellEnd"/>
      <w:r>
        <w:t>.</w:t>
      </w:r>
    </w:p>
    <w:p w:rsidR="00E82E5D" w:rsidRDefault="001C0A76" w:rsidP="00471BC5">
      <w:pPr>
        <w:spacing w:after="0"/>
      </w:pPr>
      <w:r>
        <w:t xml:space="preserve">Der </w:t>
      </w:r>
      <w:proofErr w:type="spellStart"/>
      <w:r w:rsidR="0049725E">
        <w:t>CameraServer</w:t>
      </w:r>
      <w:proofErr w:type="spellEnd"/>
      <w:r w:rsidR="0049725E">
        <w:t xml:space="preserve"> </w:t>
      </w:r>
      <w:r>
        <w:t xml:space="preserve">lässt genau eine </w:t>
      </w:r>
      <w:r w:rsidR="00A15E9F">
        <w:t>Kamera-</w:t>
      </w:r>
      <w:r>
        <w:t>Verbindung zu.</w:t>
      </w:r>
      <w:r w:rsidR="00C05DC0">
        <w:t xml:space="preserve"> </w:t>
      </w:r>
      <w:r>
        <w:t>Das registrierte</w:t>
      </w:r>
      <w:r w:rsidR="00A15E9F">
        <w:t xml:space="preserve"> RemoteObjekt </w:t>
      </w:r>
      <w:r>
        <w:t>implementiert</w:t>
      </w:r>
      <w:r w:rsidR="00A15E9F">
        <w:t xml:space="preserve"> </w:t>
      </w:r>
      <w:proofErr w:type="spellStart"/>
      <w:r w:rsidR="00A15E9F">
        <w:t>ICamera</w:t>
      </w:r>
      <w:proofErr w:type="spellEnd"/>
      <w:r w:rsidR="00A15E9F">
        <w:t>. Über dieses können: „</w:t>
      </w:r>
      <w:proofErr w:type="spellStart"/>
      <w:r w:rsidR="00A15E9F">
        <w:t>configureMap</w:t>
      </w:r>
      <w:proofErr w:type="spellEnd"/>
      <w:r w:rsidR="00A15E9F">
        <w:t>“, „</w:t>
      </w:r>
      <w:proofErr w:type="spellStart"/>
      <w:r w:rsidR="00A15E9F">
        <w:t>carDetected</w:t>
      </w:r>
      <w:proofErr w:type="spellEnd"/>
      <w:r w:rsidR="00A15E9F">
        <w:t>“ und „</w:t>
      </w:r>
      <w:proofErr w:type="spellStart"/>
      <w:r w:rsidR="00A15E9F">
        <w:t>detectionFinished</w:t>
      </w:r>
      <w:proofErr w:type="spellEnd"/>
      <w:r w:rsidR="00A15E9F">
        <w:t>“ aufgerufen werden.</w:t>
      </w:r>
    </w:p>
    <w:p w:rsidR="00FE0D9D" w:rsidRDefault="001C0A76" w:rsidP="00471BC5">
      <w:pPr>
        <w:spacing w:after="0"/>
      </w:pPr>
      <w:r>
        <w:t>Zur Übermittlung der UDP Message „</w:t>
      </w:r>
      <w:proofErr w:type="spellStart"/>
      <w:r>
        <w:t>updateCar</w:t>
      </w:r>
      <w:proofErr w:type="spellEnd"/>
      <w:r>
        <w:t xml:space="preserve">“ wird das </w:t>
      </w:r>
      <w:r w:rsidRPr="001C0A76">
        <w:rPr>
          <w:lang w:val="de-AT"/>
        </w:rPr>
        <w:t>CarPosition</w:t>
      </w:r>
      <w:r>
        <w:rPr>
          <w:lang w:val="de-AT"/>
        </w:rPr>
        <w:t xml:space="preserve"> DAO verwendet. (Siehe </w:t>
      </w:r>
      <w:proofErr w:type="spellStart"/>
      <w:r>
        <w:rPr>
          <w:lang w:val="de-AT"/>
        </w:rPr>
        <w:t>Listener</w:t>
      </w:r>
      <w:proofErr w:type="spellEnd"/>
      <w:r>
        <w:rPr>
          <w:lang w:val="de-AT"/>
        </w:rPr>
        <w:t xml:space="preserve"> Beispiele: </w:t>
      </w:r>
      <w:hyperlink r:id="rId8" w:history="1">
        <w:r>
          <w:rPr>
            <w:rStyle w:val="Hyperlink"/>
          </w:rPr>
          <w:t>https://code.google.com/p/kryonet/</w:t>
        </w:r>
      </w:hyperlink>
      <w:r>
        <w:t>)</w:t>
      </w:r>
    </w:p>
    <w:p w:rsidR="00A15E9F" w:rsidRPr="00FE0E9D" w:rsidRDefault="00A15E9F" w:rsidP="00A15E9F">
      <w:pPr>
        <w:spacing w:after="0"/>
        <w:rPr>
          <w:b/>
        </w:rPr>
      </w:pPr>
      <w:r w:rsidRPr="00FE0E9D">
        <w:rPr>
          <w:b/>
        </w:rPr>
        <w:lastRenderedPageBreak/>
        <w:t xml:space="preserve">Der </w:t>
      </w:r>
      <w:proofErr w:type="spellStart"/>
      <w:r w:rsidRPr="00FE0E9D">
        <w:rPr>
          <w:b/>
        </w:rPr>
        <w:t>CameraServer</w:t>
      </w:r>
      <w:proofErr w:type="spellEnd"/>
      <w:r w:rsidRPr="00FE0E9D">
        <w:rPr>
          <w:b/>
        </w:rPr>
        <w:t xml:space="preserve"> unterhält sich </w:t>
      </w:r>
      <w:r>
        <w:rPr>
          <w:b/>
        </w:rPr>
        <w:t xml:space="preserve">Server-intern </w:t>
      </w:r>
      <w:r w:rsidRPr="00FE0E9D">
        <w:rPr>
          <w:b/>
        </w:rPr>
        <w:t>ausschließlich mit dem GameModerator.</w:t>
      </w:r>
    </w:p>
    <w:p w:rsidR="00A15E9F" w:rsidRPr="00A15E9F" w:rsidRDefault="00A15E9F" w:rsidP="00471BC5">
      <w:pPr>
        <w:spacing w:after="0"/>
      </w:pPr>
    </w:p>
    <w:p w:rsidR="003E2CAC" w:rsidRPr="003E2CAC" w:rsidRDefault="00FE0D9D" w:rsidP="003E2CAC">
      <w:pPr>
        <w:pStyle w:val="berschrift2"/>
      </w:pPr>
      <w:bookmarkStart w:id="8" w:name="_Toc371284695"/>
      <w:proofErr w:type="spellStart"/>
      <w:r>
        <w:t>ZigBee</w:t>
      </w:r>
      <w:proofErr w:type="spellEnd"/>
      <w:r>
        <w:t>-Server Kommunikationsaufbau</w:t>
      </w:r>
      <w:bookmarkEnd w:id="8"/>
    </w:p>
    <w:p w:rsidR="003E2CAC" w:rsidRDefault="003E2CAC" w:rsidP="00471BC5">
      <w:pPr>
        <w:spacing w:after="0"/>
      </w:pPr>
      <w:r>
        <w:t xml:space="preserve">Meldet sich am </w:t>
      </w:r>
      <w:proofErr w:type="spellStart"/>
      <w:r>
        <w:t>ZigBee</w:t>
      </w:r>
      <w:proofErr w:type="spellEnd"/>
      <w:r>
        <w:t>-Router</w:t>
      </w:r>
      <w:r w:rsidR="00A15E9F">
        <w:t xml:space="preserve"> (nicht Teil des Servers)</w:t>
      </w:r>
      <w:r>
        <w:t xml:space="preserve"> ein neues </w:t>
      </w:r>
      <w:proofErr w:type="spellStart"/>
      <w:r>
        <w:t>ZigBee</w:t>
      </w:r>
      <w:proofErr w:type="spellEnd"/>
      <w:r>
        <w:t>-Modul an, so meldet dies der Router über die „</w:t>
      </w:r>
      <w:proofErr w:type="spellStart"/>
      <w:r>
        <w:t>connect</w:t>
      </w:r>
      <w:proofErr w:type="spellEnd"/>
      <w:r>
        <w:t>“-Methode des CarClientMangers</w:t>
      </w:r>
      <w:r w:rsidR="00A15E9F">
        <w:t xml:space="preserve"> an den Server</w:t>
      </w:r>
      <w:r>
        <w:t>. CarClientManger implementiert ICarClientManager.</w:t>
      </w:r>
    </w:p>
    <w:p w:rsidR="003E2CAC" w:rsidRDefault="003E2CAC" w:rsidP="00471BC5">
      <w:pPr>
        <w:spacing w:after="0"/>
      </w:pPr>
      <w:r>
        <w:t xml:space="preserve">Die </w:t>
      </w:r>
      <w:proofErr w:type="spellStart"/>
      <w:r>
        <w:t>ZigBee</w:t>
      </w:r>
      <w:proofErr w:type="spellEnd"/>
      <w:r>
        <w:t>-Router Applikation wird in der gleichen VM ausgeführt und hat somit Zugriff auf CarClientManager.</w:t>
      </w:r>
    </w:p>
    <w:p w:rsidR="00BE112A" w:rsidRDefault="003E2CAC" w:rsidP="00471BC5">
      <w:pPr>
        <w:spacing w:after="0"/>
      </w:pPr>
      <w:r>
        <w:t xml:space="preserve">Die </w:t>
      </w:r>
      <w:r w:rsidR="00A15E9F">
        <w:t>Objekte vom Typ</w:t>
      </w:r>
      <w:r>
        <w:t xml:space="preserve"> </w:t>
      </w:r>
      <w:proofErr w:type="spellStart"/>
      <w:r>
        <w:t>ICarClient</w:t>
      </w:r>
      <w:proofErr w:type="spellEnd"/>
      <w:r>
        <w:t xml:space="preserve"> welche an „</w:t>
      </w:r>
      <w:proofErr w:type="spellStart"/>
      <w:r>
        <w:t>connect</w:t>
      </w:r>
      <w:proofErr w:type="spellEnd"/>
      <w:r>
        <w:t xml:space="preserve">“ übergeben werden, werden </w:t>
      </w:r>
      <w:r w:rsidRPr="003E2CAC">
        <w:rPr>
          <w:b/>
        </w:rPr>
        <w:t>global im GameModerator</w:t>
      </w:r>
      <w:r>
        <w:t xml:space="preserve"> </w:t>
      </w:r>
      <w:r w:rsidRPr="00FD7D2B">
        <w:rPr>
          <w:b/>
        </w:rPr>
        <w:t>angemeldet</w:t>
      </w:r>
      <w:r>
        <w:t>.</w:t>
      </w:r>
    </w:p>
    <w:p w:rsidR="00D8125D" w:rsidRDefault="00D8125D" w:rsidP="00471BC5">
      <w:pPr>
        <w:spacing w:after="0"/>
        <w:rPr>
          <w:b/>
        </w:rPr>
      </w:pPr>
      <w:r w:rsidRPr="00D8125D">
        <w:rPr>
          <w:b/>
        </w:rPr>
        <w:t xml:space="preserve">ICarClientManager wird nebenläufig verwendet. Wird in dessen Methoden zum Beispiel GameModerator </w:t>
      </w:r>
      <w:r w:rsidR="00A15E9F">
        <w:rPr>
          <w:b/>
        </w:rPr>
        <w:t xml:space="preserve">Methoden </w:t>
      </w:r>
      <w:r w:rsidRPr="00D8125D">
        <w:rPr>
          <w:b/>
        </w:rPr>
        <w:t>zugegriffen muss hier auf diese Nebenläufigkeit geachtet werden.</w:t>
      </w:r>
      <w:r>
        <w:rPr>
          <w:b/>
        </w:rPr>
        <w:t xml:space="preserve"> Wenn nicht in dieser Klasse, dann zumindest im GameModerator selber.</w:t>
      </w:r>
    </w:p>
    <w:p w:rsidR="00D8125D" w:rsidRDefault="00D8125D" w:rsidP="00471BC5">
      <w:pPr>
        <w:spacing w:after="0"/>
        <w:rPr>
          <w:b/>
        </w:rPr>
      </w:pPr>
    </w:p>
    <w:p w:rsidR="00D8125D" w:rsidRPr="00D8125D" w:rsidRDefault="000309D1" w:rsidP="000309D1">
      <w:pPr>
        <w:pStyle w:val="berschrift1"/>
      </w:pPr>
      <w:bookmarkStart w:id="9" w:name="_Toc371284696"/>
      <w:r>
        <w:t>3) Spielvorbereitung</w:t>
      </w:r>
      <w:bookmarkEnd w:id="9"/>
    </w:p>
    <w:p w:rsidR="00D8125D" w:rsidRDefault="00C05DC0" w:rsidP="00471BC5">
      <w:pPr>
        <w:spacing w:after="0"/>
      </w:pPr>
      <w:r>
        <w:t>Voraussetzungen für Spiel Start</w:t>
      </w:r>
      <w:r w:rsidR="00D22B07">
        <w:t>:</w:t>
      </w:r>
    </w:p>
    <w:p w:rsidR="00C05DC0" w:rsidRDefault="00FC7DA1" w:rsidP="00C05DC0">
      <w:pPr>
        <w:pStyle w:val="Listenabsatz"/>
        <w:numPr>
          <w:ilvl w:val="0"/>
          <w:numId w:val="1"/>
        </w:numPr>
        <w:spacing w:after="0"/>
      </w:pPr>
      <w:r>
        <w:t xml:space="preserve">der </w:t>
      </w:r>
      <w:proofErr w:type="spellStart"/>
      <w:r>
        <w:t>CameraServer</w:t>
      </w:r>
      <w:proofErr w:type="spellEnd"/>
      <w:r w:rsidR="00C05DC0">
        <w:t xml:space="preserve"> muss </w:t>
      </w:r>
      <w:r>
        <w:t>„</w:t>
      </w:r>
      <w:proofErr w:type="spellStart"/>
      <w:r>
        <w:t>configureMap</w:t>
      </w:r>
      <w:proofErr w:type="spellEnd"/>
      <w:r>
        <w:t xml:space="preserve">“ zumindest einmal </w:t>
      </w:r>
      <w:r w:rsidR="00C05DC0">
        <w:t xml:space="preserve">aufgerufen </w:t>
      </w:r>
      <w:r>
        <w:t>haben</w:t>
      </w:r>
    </w:p>
    <w:p w:rsidR="00C05DC0" w:rsidRDefault="00FC7DA1" w:rsidP="00C05DC0">
      <w:pPr>
        <w:pStyle w:val="Listenabsatz"/>
        <w:numPr>
          <w:ilvl w:val="0"/>
          <w:numId w:val="1"/>
        </w:numPr>
        <w:spacing w:after="0"/>
      </w:pPr>
      <w:r>
        <w:t xml:space="preserve">der </w:t>
      </w:r>
      <w:proofErr w:type="spellStart"/>
      <w:r>
        <w:t>CamerServer</w:t>
      </w:r>
      <w:proofErr w:type="spellEnd"/>
      <w:r>
        <w:t xml:space="preserve"> muss „</w:t>
      </w:r>
      <w:proofErr w:type="spellStart"/>
      <w:r>
        <w:t>detectionFinished</w:t>
      </w:r>
      <w:proofErr w:type="spellEnd"/>
      <w:r>
        <w:t>“ mind</w:t>
      </w:r>
      <w:r w:rsidR="00C05DC0">
        <w:t xml:space="preserve">estens einmal aufgerufen </w:t>
      </w:r>
      <w:r>
        <w:t>haben</w:t>
      </w:r>
    </w:p>
    <w:p w:rsidR="00FE2CD1" w:rsidRDefault="00C05DC0" w:rsidP="00C05DC0">
      <w:pPr>
        <w:pStyle w:val="Listenabsatz"/>
        <w:numPr>
          <w:ilvl w:val="0"/>
          <w:numId w:val="1"/>
        </w:numPr>
        <w:spacing w:after="0"/>
      </w:pPr>
      <w:r>
        <w:t xml:space="preserve">der GameModerator muss die Verbindung zwischen </w:t>
      </w:r>
      <w:r w:rsidR="00FE2CD1">
        <w:t>allen bekannten</w:t>
      </w:r>
      <w:r>
        <w:t xml:space="preserve"> </w:t>
      </w:r>
      <w:proofErr w:type="spellStart"/>
      <w:r>
        <w:t>ICarClients</w:t>
      </w:r>
      <w:proofErr w:type="spellEnd"/>
      <w:r>
        <w:t xml:space="preserve"> und </w:t>
      </w:r>
      <w:r w:rsidR="00FE2CD1">
        <w:t>allen</w:t>
      </w:r>
      <w:r>
        <w:t xml:space="preserve"> </w:t>
      </w:r>
      <w:r w:rsidR="00FE2CD1">
        <w:t xml:space="preserve">bekannten </w:t>
      </w:r>
      <w:r>
        <w:t>ServerCars hergestellt haben</w:t>
      </w:r>
      <w:r w:rsidR="00FE2CD1">
        <w:t>.</w:t>
      </w:r>
    </w:p>
    <w:p w:rsidR="00FE2CD1" w:rsidRDefault="00FE2CD1" w:rsidP="00FE2CD1">
      <w:pPr>
        <w:pStyle w:val="Listenabsatz"/>
        <w:spacing w:after="0"/>
      </w:pPr>
      <w:r>
        <w:t>Dies geschieht nachdem „</w:t>
      </w:r>
      <w:proofErr w:type="spellStart"/>
      <w:r>
        <w:t>detectionFinished</w:t>
      </w:r>
      <w:proofErr w:type="spellEnd"/>
      <w:r>
        <w:t>“ an den GameModerator gemeldet wurde.</w:t>
      </w:r>
    </w:p>
    <w:p w:rsidR="00FE2CD1" w:rsidRPr="00FE2CD1" w:rsidRDefault="00FE2CD1" w:rsidP="00FE2CD1">
      <w:pPr>
        <w:pStyle w:val="Listenabsatz"/>
        <w:spacing w:after="0"/>
        <w:rPr>
          <w:b/>
        </w:rPr>
      </w:pPr>
      <w:r w:rsidRPr="00FC7DA1">
        <w:rPr>
          <w:b/>
        </w:rPr>
        <w:t xml:space="preserve">Diese </w:t>
      </w:r>
      <w:r>
        <w:rPr>
          <w:b/>
        </w:rPr>
        <w:t>ist der Idealf</w:t>
      </w:r>
      <w:r w:rsidRPr="00FC7DA1">
        <w:rPr>
          <w:b/>
        </w:rPr>
        <w:t>all</w:t>
      </w:r>
      <w:r>
        <w:rPr>
          <w:b/>
        </w:rPr>
        <w:t xml:space="preserve"> dieser Voraussetzung.</w:t>
      </w:r>
    </w:p>
    <w:p w:rsidR="00FC7DA1" w:rsidRDefault="00FE2CD1" w:rsidP="00C05DC0">
      <w:pPr>
        <w:pStyle w:val="Listenabsatz"/>
        <w:numPr>
          <w:ilvl w:val="0"/>
          <w:numId w:val="1"/>
        </w:numPr>
        <w:spacing w:after="0"/>
      </w:pPr>
      <w:r>
        <w:t xml:space="preserve">der GameModerator muss </w:t>
      </w:r>
      <w:r w:rsidR="0000783D">
        <w:t xml:space="preserve">alle bekannten ServerCars mit einem </w:t>
      </w:r>
      <w:r w:rsidR="00C05DC0">
        <w:t>ServerPlayer</w:t>
      </w:r>
      <w:r w:rsidR="0000783D">
        <w:t xml:space="preserve"> in Verbindung gebracht</w:t>
      </w:r>
      <w:r>
        <w:t xml:space="preserve"> haben</w:t>
      </w:r>
      <w:r w:rsidR="00C05DC0">
        <w:t>.</w:t>
      </w:r>
    </w:p>
    <w:p w:rsidR="00FC7DA1" w:rsidRPr="00FE2CD1" w:rsidRDefault="00FC7DA1" w:rsidP="00FE2CD1">
      <w:pPr>
        <w:pStyle w:val="Listenabsatz"/>
        <w:spacing w:after="0"/>
        <w:rPr>
          <w:b/>
        </w:rPr>
      </w:pPr>
      <w:r w:rsidRPr="00FC7DA1">
        <w:rPr>
          <w:b/>
        </w:rPr>
        <w:t xml:space="preserve">Diese </w:t>
      </w:r>
      <w:r>
        <w:rPr>
          <w:b/>
        </w:rPr>
        <w:t>ist der Idealf</w:t>
      </w:r>
      <w:r w:rsidRPr="00FC7DA1">
        <w:rPr>
          <w:b/>
        </w:rPr>
        <w:t>all</w:t>
      </w:r>
      <w:r>
        <w:rPr>
          <w:b/>
        </w:rPr>
        <w:t xml:space="preserve"> dieser Voraussetzung.</w:t>
      </w:r>
    </w:p>
    <w:p w:rsidR="00C05DC0" w:rsidRDefault="0000783D" w:rsidP="00C05DC0">
      <w:pPr>
        <w:pStyle w:val="Listenabsatz"/>
        <w:numPr>
          <w:ilvl w:val="0"/>
          <w:numId w:val="1"/>
        </w:numPr>
        <w:spacing w:after="0"/>
      </w:pPr>
      <w:r>
        <w:t>Alle Spieler welche mit einem ServerCar in Verbindung gebracht worden sind, müssen über „</w:t>
      </w:r>
      <w:proofErr w:type="spellStart"/>
      <w:r>
        <w:t>setPlayerReady</w:t>
      </w:r>
      <w:proofErr w:type="spellEnd"/>
      <w:r>
        <w:t xml:space="preserve">“ ihres </w:t>
      </w:r>
      <w:proofErr w:type="spellStart"/>
      <w:r>
        <w:t>RemoteObjectes</w:t>
      </w:r>
      <w:proofErr w:type="spellEnd"/>
      <w:r>
        <w:t xml:space="preserve"> deren Bereitschaft signalisiert haben.</w:t>
      </w:r>
    </w:p>
    <w:p w:rsidR="00FC7DA1" w:rsidRDefault="00FC7DA1" w:rsidP="00FC7DA1">
      <w:pPr>
        <w:spacing w:after="0"/>
      </w:pPr>
    </w:p>
    <w:p w:rsidR="00FC7DA1" w:rsidRDefault="00FC7DA1" w:rsidP="00FC7DA1">
      <w:pPr>
        <w:spacing w:after="0"/>
      </w:pPr>
      <w:r>
        <w:t>„</w:t>
      </w:r>
      <w:proofErr w:type="spellStart"/>
      <w:r>
        <w:t>configureMap</w:t>
      </w:r>
      <w:proofErr w:type="spellEnd"/>
      <w:r>
        <w:t>“ kann nur aufgerufen werden, wenn das Spiel nicht läuft.</w:t>
      </w:r>
    </w:p>
    <w:p w:rsidR="00FE2CD1" w:rsidRDefault="00FC7DA1" w:rsidP="00FE0E9D">
      <w:pPr>
        <w:spacing w:after="0"/>
      </w:pPr>
      <w:r>
        <w:t>„</w:t>
      </w:r>
      <w:proofErr w:type="spellStart"/>
      <w:r>
        <w:t>detectionFinished</w:t>
      </w:r>
      <w:proofErr w:type="spellEnd"/>
      <w:r>
        <w:t>“ kann nur aufgerufen wer</w:t>
      </w:r>
      <w:r w:rsidR="00FE0E9D">
        <w:t>den, wenn das Spiel nicht läuft und zumindest ein ServerCar von „</w:t>
      </w:r>
      <w:proofErr w:type="spellStart"/>
      <w:r w:rsidR="00FE0E9D">
        <w:t>carDetected</w:t>
      </w:r>
      <w:proofErr w:type="spellEnd"/>
      <w:r w:rsidR="00FE0E9D">
        <w:t>“ gemeldet wurde.</w:t>
      </w:r>
    </w:p>
    <w:p w:rsidR="00FE0E9D" w:rsidRDefault="00FE0E9D" w:rsidP="00FE0E9D">
      <w:pPr>
        <w:spacing w:after="0"/>
      </w:pPr>
      <w:r>
        <w:t>„</w:t>
      </w:r>
      <w:proofErr w:type="spellStart"/>
      <w:r>
        <w:t>carDetected</w:t>
      </w:r>
      <w:proofErr w:type="spellEnd"/>
      <w:r>
        <w:t>“ kann nur aufgerufen werden, wenn das Spiel nicht läuft und „</w:t>
      </w:r>
      <w:proofErr w:type="spellStart"/>
      <w:r>
        <w:t>detectionFinished</w:t>
      </w:r>
      <w:proofErr w:type="spellEnd"/>
      <w:r>
        <w:t>“ noch nicht aufgerufen wurde.</w:t>
      </w:r>
    </w:p>
    <w:p w:rsidR="00FE0E9D" w:rsidRDefault="00FE0E9D" w:rsidP="00FE0E9D">
      <w:pPr>
        <w:spacing w:after="0"/>
      </w:pPr>
    </w:p>
    <w:p w:rsidR="000549F3" w:rsidRDefault="00FE0E9D" w:rsidP="00FE0E9D">
      <w:pPr>
        <w:spacing w:after="0"/>
      </w:pPr>
      <w:r>
        <w:t>Das obige wird in einer Schleife immer wieder überprüft. Sind alle Vorbedingungen erfüllt</w:t>
      </w:r>
      <w:r w:rsidR="00D22B07">
        <w:t xml:space="preserve">, </w:t>
      </w:r>
      <w:r w:rsidR="00A370D8">
        <w:t>initialisiert das Ranking Objekt die Spieler der Autos (verbleibende Checkpoints, Time auf eine einheitliche Startzeit) und berechnet die Wegpunkte.</w:t>
      </w:r>
    </w:p>
    <w:p w:rsidR="00A370D8" w:rsidRDefault="00A370D8" w:rsidP="00FE0E9D">
      <w:pPr>
        <w:spacing w:after="0"/>
      </w:pPr>
      <w:r>
        <w:t>Sind die Vorbereitungen des Ranking Objektes abgeschlossen, startet das Spiel.</w:t>
      </w:r>
    </w:p>
    <w:p w:rsidR="00CB75F2" w:rsidRDefault="00CB75F2" w:rsidP="00FE0E9D">
      <w:pPr>
        <w:spacing w:after="0"/>
      </w:pPr>
    </w:p>
    <w:p w:rsidR="00CB75F2" w:rsidRPr="00CB75F2" w:rsidRDefault="00CB75F2" w:rsidP="00FE0E9D">
      <w:pPr>
        <w:spacing w:after="0"/>
        <w:rPr>
          <w:u w:val="single"/>
        </w:rPr>
      </w:pPr>
      <w:r w:rsidRPr="00CB75F2">
        <w:rPr>
          <w:u w:val="single"/>
        </w:rPr>
        <w:t>Anmerkungen:</w:t>
      </w:r>
    </w:p>
    <w:p w:rsidR="00CB75F2" w:rsidRDefault="00CB75F2" w:rsidP="00CB75F2">
      <w:pPr>
        <w:spacing w:after="0"/>
      </w:pPr>
      <w:proofErr w:type="spellStart"/>
      <w:r>
        <w:t>ZigBee</w:t>
      </w:r>
      <w:proofErr w:type="spellEnd"/>
      <w:r>
        <w:t xml:space="preserve"> „</w:t>
      </w:r>
      <w:proofErr w:type="spellStart"/>
      <w:r>
        <w:t>connect</w:t>
      </w:r>
      <w:proofErr w:type="spellEnd"/>
      <w:r>
        <w:t>“ als auch „</w:t>
      </w:r>
      <w:proofErr w:type="spellStart"/>
      <w:r>
        <w:t>disconnect</w:t>
      </w:r>
      <w:proofErr w:type="spellEnd"/>
      <w:r>
        <w:t xml:space="preserve">“ </w:t>
      </w:r>
      <w:r w:rsidR="00294197">
        <w:t xml:space="preserve">des </w:t>
      </w:r>
      <w:proofErr w:type="spellStart"/>
      <w:r w:rsidR="00294197">
        <w:t>ICarClientManagers</w:t>
      </w:r>
      <w:proofErr w:type="spellEnd"/>
      <w:r w:rsidR="00294197">
        <w:t xml:space="preserve"> </w:t>
      </w:r>
      <w:r>
        <w:t xml:space="preserve">soll auch während des Spielgeschehens möglich sein. </w:t>
      </w:r>
      <w:r w:rsidR="00072890">
        <w:t>Da jedoch noch nicht genau klar ist, wie der Server dies handhaben soll, wird dies zurzeit, während ein Spiel läuft nicht funktionieren.</w:t>
      </w:r>
    </w:p>
    <w:p w:rsidR="003132F8" w:rsidRDefault="00072890" w:rsidP="00072890">
      <w:pPr>
        <w:pStyle w:val="berschrift1"/>
      </w:pPr>
      <w:bookmarkStart w:id="10" w:name="_Toc371284697"/>
      <w:r>
        <w:lastRenderedPageBreak/>
        <w:t>4) Schnittstellenbeschreibung</w:t>
      </w:r>
      <w:r w:rsidR="00B646BF">
        <w:t>en</w:t>
      </w:r>
      <w:bookmarkEnd w:id="10"/>
    </w:p>
    <w:p w:rsidR="00072890" w:rsidRDefault="00072890" w:rsidP="00A370D8">
      <w:pPr>
        <w:rPr>
          <w:b/>
          <w:u w:val="single"/>
          <w:lang w:val="de-AT"/>
        </w:rPr>
      </w:pPr>
    </w:p>
    <w:p w:rsidR="000163B6" w:rsidRDefault="000163B6" w:rsidP="00A370D8">
      <w:pPr>
        <w:rPr>
          <w:b/>
          <w:u w:val="single"/>
          <w:lang w:val="de-AT"/>
        </w:rPr>
      </w:pPr>
      <w:r w:rsidRPr="000163B6">
        <w:rPr>
          <w:b/>
          <w:u w:val="single"/>
          <w:lang w:val="de-AT"/>
        </w:rPr>
        <w:t>„</w:t>
      </w:r>
      <w:proofErr w:type="spellStart"/>
      <w:r w:rsidRPr="000163B6">
        <w:rPr>
          <w:b/>
          <w:u w:val="single"/>
          <w:lang w:val="de-AT"/>
        </w:rPr>
        <w:t>updateCar</w:t>
      </w:r>
      <w:proofErr w:type="spellEnd"/>
    </w:p>
    <w:p w:rsidR="00884A03" w:rsidRPr="00957602" w:rsidRDefault="00957602" w:rsidP="00957602">
      <w:pPr>
        <w:spacing w:after="0"/>
        <w:ind w:left="567"/>
        <w:rPr>
          <w:i/>
          <w:u w:val="single"/>
          <w:lang w:val="de-AT"/>
        </w:rPr>
      </w:pPr>
      <w:r w:rsidRPr="00957602">
        <w:rPr>
          <w:i/>
          <w:u w:val="single"/>
          <w:lang w:val="de-AT"/>
        </w:rPr>
        <w:t>während des Spiels</w:t>
      </w:r>
    </w:p>
    <w:p w:rsidR="00B157B2" w:rsidRDefault="003132F8" w:rsidP="00957602">
      <w:pPr>
        <w:ind w:left="567"/>
        <w:rPr>
          <w:lang w:val="de-AT"/>
        </w:rPr>
      </w:pPr>
      <w:r>
        <w:rPr>
          <w:lang w:val="de-AT"/>
        </w:rPr>
        <w:t xml:space="preserve">Der GameModerator bekommt vom </w:t>
      </w:r>
      <w:proofErr w:type="spellStart"/>
      <w:r>
        <w:rPr>
          <w:lang w:val="de-AT"/>
        </w:rPr>
        <w:t>CameraServer</w:t>
      </w:r>
      <w:proofErr w:type="spellEnd"/>
      <w:r>
        <w:rPr>
          <w:lang w:val="de-AT"/>
        </w:rPr>
        <w:t xml:space="preserve"> über „</w:t>
      </w:r>
      <w:proofErr w:type="spellStart"/>
      <w:r>
        <w:rPr>
          <w:lang w:val="de-AT"/>
        </w:rPr>
        <w:t>updateCar</w:t>
      </w:r>
      <w:proofErr w:type="spellEnd"/>
      <w:r>
        <w:rPr>
          <w:lang w:val="de-AT"/>
        </w:rPr>
        <w:t xml:space="preserve">“ Bewegungsinformation der Autos mitgeteilt. </w:t>
      </w:r>
      <w:r w:rsidR="000163B6">
        <w:rPr>
          <w:lang w:val="de-AT"/>
        </w:rPr>
        <w:t>Dieser schaut nach, wie viele _</w:t>
      </w:r>
      <w:proofErr w:type="spellStart"/>
      <w:r w:rsidR="000163B6">
        <w:rPr>
          <w:lang w:val="de-AT"/>
        </w:rPr>
        <w:t>coinsLeft</w:t>
      </w:r>
      <w:proofErr w:type="spellEnd"/>
      <w:r w:rsidR="000163B6">
        <w:rPr>
          <w:lang w:val="de-AT"/>
        </w:rPr>
        <w:t xml:space="preserve"> der Spieler dieses Autos hat und delegiert anschließend die aktuellen Werte (</w:t>
      </w:r>
      <w:proofErr w:type="spellStart"/>
      <w:r w:rsidR="000163B6">
        <w:rPr>
          <w:lang w:val="de-AT"/>
        </w:rPr>
        <w:t>carId</w:t>
      </w:r>
      <w:proofErr w:type="spellEnd"/>
      <w:r w:rsidR="000163B6">
        <w:rPr>
          <w:lang w:val="de-AT"/>
        </w:rPr>
        <w:t xml:space="preserve">, Position und </w:t>
      </w:r>
      <w:proofErr w:type="spellStart"/>
      <w:r w:rsidR="000163B6">
        <w:rPr>
          <w:lang w:val="de-AT"/>
        </w:rPr>
        <w:t>Direction</w:t>
      </w:r>
      <w:proofErr w:type="spellEnd"/>
      <w:r w:rsidR="000163B6">
        <w:rPr>
          <w:lang w:val="de-AT"/>
        </w:rPr>
        <w:t xml:space="preserve">) an sein Ranking Objekt weiter. Das Ranking Objekt berechnet die aktuelle </w:t>
      </w:r>
      <w:proofErr w:type="spellStart"/>
      <w:r w:rsidR="000163B6">
        <w:rPr>
          <w:lang w:val="de-AT"/>
        </w:rPr>
        <w:t>CheckPointDirection</w:t>
      </w:r>
      <w:proofErr w:type="spellEnd"/>
      <w:r w:rsidR="000163B6">
        <w:rPr>
          <w:lang w:val="de-AT"/>
        </w:rPr>
        <w:t xml:space="preserve"> und gibt dies als Rückgabewert retour. </w:t>
      </w:r>
      <w:r w:rsidR="004A2AA2">
        <w:rPr>
          <w:lang w:val="de-AT"/>
        </w:rPr>
        <w:t xml:space="preserve">Das  </w:t>
      </w:r>
      <w:r w:rsidR="000163B6">
        <w:rPr>
          <w:lang w:val="de-AT"/>
        </w:rPr>
        <w:t>Ranking</w:t>
      </w:r>
      <w:r w:rsidR="004A2AA2">
        <w:rPr>
          <w:lang w:val="de-AT"/>
        </w:rPr>
        <w:t xml:space="preserve"> Objekt</w:t>
      </w:r>
      <w:r w:rsidR="000163B6">
        <w:rPr>
          <w:lang w:val="de-AT"/>
        </w:rPr>
        <w:t xml:space="preserve"> bestimmt </w:t>
      </w:r>
      <w:r w:rsidR="004A2AA2">
        <w:rPr>
          <w:lang w:val="de-AT"/>
        </w:rPr>
        <w:t xml:space="preserve">zusätzlich </w:t>
      </w:r>
      <w:r w:rsidR="000163B6">
        <w:rPr>
          <w:lang w:val="de-AT"/>
        </w:rPr>
        <w:t>ob der Spieler einen Checkpoint während dieses update-Prozesses erreicht hat und dekrementiert gegebenenfalls auch den _</w:t>
      </w:r>
      <w:proofErr w:type="spellStart"/>
      <w:r w:rsidR="000163B6">
        <w:rPr>
          <w:lang w:val="de-AT"/>
        </w:rPr>
        <w:t>coinsLeft</w:t>
      </w:r>
      <w:proofErr w:type="spellEnd"/>
      <w:r w:rsidR="000163B6">
        <w:rPr>
          <w:lang w:val="de-AT"/>
        </w:rPr>
        <w:t xml:space="preserve"> Counter des Spielers. Nachdem der GameModerator die aktuelle </w:t>
      </w:r>
      <w:proofErr w:type="spellStart"/>
      <w:r w:rsidR="000163B6">
        <w:rPr>
          <w:lang w:val="de-AT"/>
        </w:rPr>
        <w:t>CheckPointDirection</w:t>
      </w:r>
      <w:proofErr w:type="spellEnd"/>
      <w:r w:rsidR="000163B6">
        <w:rPr>
          <w:lang w:val="de-AT"/>
        </w:rPr>
        <w:t xml:space="preserve"> des Autos bekommen hat, sendet er per UDP „</w:t>
      </w:r>
      <w:proofErr w:type="spellStart"/>
      <w:r w:rsidR="000163B6">
        <w:rPr>
          <w:lang w:val="de-AT"/>
        </w:rPr>
        <w:t>updateCheckpointDirection</w:t>
      </w:r>
      <w:proofErr w:type="spellEnd"/>
      <w:r w:rsidR="000163B6">
        <w:rPr>
          <w:lang w:val="de-AT"/>
        </w:rPr>
        <w:t>“ an den Spieler des Autos und schaut nach ob _</w:t>
      </w:r>
      <w:proofErr w:type="spellStart"/>
      <w:r w:rsidR="000163B6">
        <w:rPr>
          <w:lang w:val="de-AT"/>
        </w:rPr>
        <w:t>coinsLeft</w:t>
      </w:r>
      <w:proofErr w:type="spellEnd"/>
      <w:r w:rsidR="000163B6">
        <w:rPr>
          <w:lang w:val="de-AT"/>
        </w:rPr>
        <w:t xml:space="preserve"> vom Ranking Objekt dekrementiert wurde. Ist dies der Fall, benachrichtigt der GameModerator alle Spieler über TCP „</w:t>
      </w:r>
      <w:proofErr w:type="spellStart"/>
      <w:r w:rsidR="000163B6">
        <w:rPr>
          <w:lang w:val="de-AT"/>
        </w:rPr>
        <w:t>updateCheckPointDirection</w:t>
      </w:r>
      <w:proofErr w:type="spellEnd"/>
      <w:r w:rsidR="000163B6">
        <w:rPr>
          <w:lang w:val="de-AT"/>
        </w:rPr>
        <w:t>“</w:t>
      </w:r>
      <w:r w:rsidR="004A2AA2">
        <w:rPr>
          <w:lang w:val="de-AT"/>
        </w:rPr>
        <w:t>.</w:t>
      </w:r>
    </w:p>
    <w:p w:rsidR="00B157B2" w:rsidRDefault="00B157B2" w:rsidP="00957602">
      <w:pPr>
        <w:ind w:left="567"/>
        <w:rPr>
          <w:lang w:val="de-AT"/>
        </w:rPr>
      </w:pPr>
      <w:r>
        <w:rPr>
          <w:lang w:val="de-AT"/>
        </w:rPr>
        <w:t>Wenn _</w:t>
      </w:r>
      <w:proofErr w:type="spellStart"/>
      <w:r>
        <w:rPr>
          <w:lang w:val="de-AT"/>
        </w:rPr>
        <w:t>coinsLeft</w:t>
      </w:r>
      <w:proofErr w:type="spellEnd"/>
      <w:r>
        <w:rPr>
          <w:lang w:val="de-AT"/>
        </w:rPr>
        <w:t xml:space="preserve"> eines Spielers 0 erreicht hat, wird </w:t>
      </w:r>
      <w:r w:rsidR="00F327A6">
        <w:rPr>
          <w:lang w:val="de-AT"/>
        </w:rPr>
        <w:t xml:space="preserve">die </w:t>
      </w:r>
      <w:proofErr w:type="spellStart"/>
      <w:r w:rsidR="00F327A6">
        <w:rPr>
          <w:lang w:val="de-AT"/>
        </w:rPr>
        <w:t>CheckPointDirection</w:t>
      </w:r>
      <w:proofErr w:type="spellEnd"/>
      <w:r w:rsidR="00F327A6">
        <w:rPr>
          <w:lang w:val="de-AT"/>
        </w:rPr>
        <w:t xml:space="preserve"> auf den letzten </w:t>
      </w:r>
      <w:proofErr w:type="spellStart"/>
      <w:r w:rsidR="00F327A6">
        <w:rPr>
          <w:lang w:val="de-AT"/>
        </w:rPr>
        <w:t>Wegpunkt</w:t>
      </w:r>
      <w:proofErr w:type="spellEnd"/>
      <w:r w:rsidR="00F327A6">
        <w:rPr>
          <w:lang w:val="de-AT"/>
        </w:rPr>
        <w:t xml:space="preserve"> zeigen und kann somit auch (0,0) betragen.</w:t>
      </w:r>
    </w:p>
    <w:p w:rsidR="00517B0D" w:rsidRPr="00517B0D" w:rsidRDefault="00517B0D" w:rsidP="00A370D8">
      <w:pPr>
        <w:rPr>
          <w:b/>
          <w:u w:val="single"/>
          <w:lang w:val="de-AT"/>
        </w:rPr>
      </w:pPr>
      <w:r w:rsidRPr="00517B0D">
        <w:rPr>
          <w:b/>
          <w:u w:val="single"/>
          <w:lang w:val="de-AT"/>
        </w:rPr>
        <w:t>„</w:t>
      </w:r>
      <w:proofErr w:type="spellStart"/>
      <w:r>
        <w:rPr>
          <w:b/>
          <w:u w:val="single"/>
          <w:lang w:val="de-AT"/>
        </w:rPr>
        <w:t>updateFreeCars</w:t>
      </w:r>
      <w:proofErr w:type="spellEnd"/>
      <w:r w:rsidRPr="00517B0D">
        <w:rPr>
          <w:b/>
          <w:u w:val="single"/>
          <w:lang w:val="de-AT"/>
        </w:rPr>
        <w:t>“</w:t>
      </w:r>
    </w:p>
    <w:p w:rsidR="007175F5" w:rsidRDefault="00517B0D" w:rsidP="00A370D8">
      <w:pPr>
        <w:rPr>
          <w:lang w:val="de-AT"/>
        </w:rPr>
      </w:pPr>
      <w:r>
        <w:rPr>
          <w:lang w:val="de-AT"/>
        </w:rPr>
        <w:t xml:space="preserve">Meldet die </w:t>
      </w:r>
      <w:proofErr w:type="spellStart"/>
      <w:r>
        <w:rPr>
          <w:lang w:val="de-AT"/>
        </w:rPr>
        <w:t>Camera</w:t>
      </w:r>
      <w:proofErr w:type="spellEnd"/>
      <w:r>
        <w:rPr>
          <w:lang w:val="de-AT"/>
        </w:rPr>
        <w:t xml:space="preserve"> während </w:t>
      </w:r>
      <w:r w:rsidR="007175F5">
        <w:rPr>
          <w:lang w:val="de-AT"/>
        </w:rPr>
        <w:t>der Spielvorbereitung</w:t>
      </w:r>
      <w:r>
        <w:rPr>
          <w:lang w:val="de-AT"/>
        </w:rPr>
        <w:t xml:space="preserve"> „</w:t>
      </w:r>
      <w:proofErr w:type="spellStart"/>
      <w:r>
        <w:rPr>
          <w:lang w:val="de-AT"/>
        </w:rPr>
        <w:t>carDetected</w:t>
      </w:r>
      <w:proofErr w:type="spellEnd"/>
      <w:r>
        <w:rPr>
          <w:lang w:val="de-AT"/>
        </w:rPr>
        <w:t>“ an den GameModerator</w:t>
      </w:r>
      <w:r w:rsidR="007175F5">
        <w:rPr>
          <w:lang w:val="de-AT"/>
        </w:rPr>
        <w:t>,</w:t>
      </w:r>
      <w:r>
        <w:rPr>
          <w:lang w:val="de-AT"/>
        </w:rPr>
        <w:t xml:space="preserve"> so sendet dieser per </w:t>
      </w:r>
      <w:proofErr w:type="spellStart"/>
      <w:r>
        <w:rPr>
          <w:lang w:val="de-AT"/>
        </w:rPr>
        <w:t>PlayerServer.sentToAllTCP</w:t>
      </w:r>
      <w:proofErr w:type="spellEnd"/>
      <w:r>
        <w:rPr>
          <w:lang w:val="de-AT"/>
        </w:rPr>
        <w:t xml:space="preserve">  „</w:t>
      </w:r>
      <w:proofErr w:type="spellStart"/>
      <w:r>
        <w:rPr>
          <w:lang w:val="de-AT"/>
        </w:rPr>
        <w:t>updateFreeCars</w:t>
      </w:r>
      <w:proofErr w:type="spellEnd"/>
      <w:r w:rsidR="00C838A4">
        <w:rPr>
          <w:lang w:val="de-AT"/>
        </w:rPr>
        <w:t>(</w:t>
      </w:r>
      <w:proofErr w:type="spellStart"/>
      <w:r w:rsidR="00C838A4">
        <w:rPr>
          <w:lang w:val="de-AT"/>
        </w:rPr>
        <w:t>int</w:t>
      </w:r>
      <w:proofErr w:type="spellEnd"/>
      <w:r w:rsidR="00C838A4">
        <w:rPr>
          <w:lang w:val="de-AT"/>
        </w:rPr>
        <w:t>[])“ an alle Spieler</w:t>
      </w:r>
      <w:proofErr w:type="gramStart"/>
      <w:r w:rsidR="00F327A6">
        <w:rPr>
          <w:lang w:val="de-AT"/>
        </w:rPr>
        <w:t>.</w:t>
      </w:r>
      <w:proofErr w:type="gramEnd"/>
      <w:r w:rsidR="007175F5">
        <w:rPr>
          <w:lang w:val="de-AT"/>
        </w:rPr>
        <w:br/>
        <w:t>„</w:t>
      </w:r>
      <w:proofErr w:type="spellStart"/>
      <w:r w:rsidR="007175F5">
        <w:rPr>
          <w:lang w:val="de-AT"/>
        </w:rPr>
        <w:t>disconnect</w:t>
      </w:r>
      <w:proofErr w:type="spellEnd"/>
      <w:r w:rsidR="007175F5">
        <w:rPr>
          <w:lang w:val="de-AT"/>
        </w:rPr>
        <w:t xml:space="preserve">“ </w:t>
      </w:r>
      <w:r w:rsidR="00D412FD">
        <w:rPr>
          <w:lang w:val="de-AT"/>
        </w:rPr>
        <w:t>während des Spiels und in der</w:t>
      </w:r>
      <w:r w:rsidR="007175F5">
        <w:rPr>
          <w:lang w:val="de-AT"/>
        </w:rPr>
        <w:t xml:space="preserve"> Spielvorbereitung löst ebenfalls </w:t>
      </w:r>
      <w:r w:rsidR="00D412FD">
        <w:rPr>
          <w:lang w:val="de-AT"/>
        </w:rPr>
        <w:t xml:space="preserve">solch </w:t>
      </w:r>
      <w:r w:rsidR="007175F5">
        <w:rPr>
          <w:lang w:val="de-AT"/>
        </w:rPr>
        <w:t>eine Benachrichtigung aus.</w:t>
      </w:r>
    </w:p>
    <w:p w:rsidR="00C838A4" w:rsidRPr="00C838A4" w:rsidRDefault="00C838A4" w:rsidP="00A370D8">
      <w:pPr>
        <w:rPr>
          <w:b/>
          <w:u w:val="single"/>
          <w:lang w:val="de-AT"/>
        </w:rPr>
      </w:pPr>
      <w:r w:rsidRPr="00C838A4">
        <w:rPr>
          <w:b/>
          <w:u w:val="single"/>
          <w:lang w:val="de-AT"/>
        </w:rPr>
        <w:t>„</w:t>
      </w:r>
      <w:proofErr w:type="spellStart"/>
      <w:r w:rsidRPr="00C838A4">
        <w:rPr>
          <w:b/>
          <w:u w:val="single"/>
          <w:lang w:val="de-AT"/>
        </w:rPr>
        <w:t>selectCar</w:t>
      </w:r>
      <w:proofErr w:type="spellEnd"/>
      <w:r w:rsidRPr="00C838A4">
        <w:rPr>
          <w:b/>
          <w:u w:val="single"/>
          <w:lang w:val="de-AT"/>
        </w:rPr>
        <w:t>“</w:t>
      </w:r>
    </w:p>
    <w:p w:rsidR="005338CE" w:rsidRDefault="00C838A4" w:rsidP="00A370D8">
      <w:pPr>
        <w:rPr>
          <w:lang w:val="de-AT"/>
        </w:rPr>
      </w:pPr>
      <w:r>
        <w:rPr>
          <w:lang w:val="de-AT"/>
        </w:rPr>
        <w:t>Sendet ein Spieler „</w:t>
      </w:r>
      <w:proofErr w:type="spellStart"/>
      <w:r>
        <w:rPr>
          <w:lang w:val="de-AT"/>
        </w:rPr>
        <w:t>selectCar</w:t>
      </w:r>
      <w:proofErr w:type="spellEnd"/>
      <w:r>
        <w:rPr>
          <w:lang w:val="de-AT"/>
        </w:rPr>
        <w:t xml:space="preserve">“, wird der Spieler mit dem Auto in Verbindung gebracht. Der </w:t>
      </w:r>
      <w:r w:rsidR="002A5A8C">
        <w:rPr>
          <w:lang w:val="de-AT"/>
        </w:rPr>
        <w:t>GameModerator</w:t>
      </w:r>
      <w:r>
        <w:rPr>
          <w:lang w:val="de-AT"/>
        </w:rPr>
        <w:t xml:space="preserve"> sendet </w:t>
      </w:r>
      <w:proofErr w:type="spellStart"/>
      <w:r w:rsidR="005338CE">
        <w:rPr>
          <w:lang w:val="de-AT"/>
        </w:rPr>
        <w:t>PlayerServer.sendToAllExceptTCP</w:t>
      </w:r>
      <w:proofErr w:type="spellEnd"/>
      <w:r w:rsidR="005338CE">
        <w:rPr>
          <w:lang w:val="de-AT"/>
        </w:rPr>
        <w:t xml:space="preserve"> „</w:t>
      </w:r>
      <w:proofErr w:type="spellStart"/>
      <w:r w:rsidR="005338CE">
        <w:rPr>
          <w:lang w:val="de-AT"/>
        </w:rPr>
        <w:t>playerConnected</w:t>
      </w:r>
      <w:proofErr w:type="spellEnd"/>
      <w:r w:rsidR="005338CE">
        <w:rPr>
          <w:lang w:val="de-AT"/>
        </w:rPr>
        <w:t xml:space="preserve">“ und </w:t>
      </w:r>
      <w:proofErr w:type="spellStart"/>
      <w:r>
        <w:rPr>
          <w:lang w:val="de-AT"/>
        </w:rPr>
        <w:t>PlayerServer.sentToAllTCP</w:t>
      </w:r>
      <w:proofErr w:type="spellEnd"/>
      <w:r>
        <w:rPr>
          <w:lang w:val="de-AT"/>
        </w:rPr>
        <w:t xml:space="preserve"> „</w:t>
      </w:r>
      <w:proofErr w:type="spellStart"/>
      <w:r>
        <w:rPr>
          <w:lang w:val="de-AT"/>
        </w:rPr>
        <w:t>updateFreeCars</w:t>
      </w:r>
      <w:proofErr w:type="spellEnd"/>
      <w:r>
        <w:rPr>
          <w:lang w:val="de-AT"/>
        </w:rPr>
        <w:t xml:space="preserve">“ und antwortet dem Spieler mit </w:t>
      </w:r>
      <w:proofErr w:type="spellStart"/>
      <w:r>
        <w:rPr>
          <w:lang w:val="de-AT"/>
        </w:rPr>
        <w:t>true</w:t>
      </w:r>
      <w:proofErr w:type="spellEnd"/>
      <w:r w:rsidR="00957602">
        <w:rPr>
          <w:lang w:val="de-AT"/>
        </w:rPr>
        <w:t>,</w:t>
      </w:r>
      <w:r>
        <w:rPr>
          <w:lang w:val="de-AT"/>
        </w:rPr>
        <w:t xml:space="preserve"> falls die Verbindung erfolgreich hergestellt werden konnte. War ein anderer Spieler schneller</w:t>
      </w:r>
      <w:r w:rsidR="00204522">
        <w:rPr>
          <w:lang w:val="de-AT"/>
        </w:rPr>
        <w:t xml:space="preserve"> oder hat der Spieler sich über „</w:t>
      </w:r>
      <w:proofErr w:type="spellStart"/>
      <w:r w:rsidR="00204522">
        <w:rPr>
          <w:lang w:val="de-AT"/>
        </w:rPr>
        <w:t>connect</w:t>
      </w:r>
      <w:proofErr w:type="spellEnd"/>
      <w:r w:rsidR="00204522">
        <w:rPr>
          <w:lang w:val="de-AT"/>
        </w:rPr>
        <w:t>“ keinen Namen zugeteilt</w:t>
      </w:r>
      <w:r w:rsidR="00957602">
        <w:rPr>
          <w:lang w:val="de-AT"/>
        </w:rPr>
        <w:t>,</w:t>
      </w:r>
      <w:r>
        <w:rPr>
          <w:lang w:val="de-AT"/>
        </w:rPr>
        <w:t xml:space="preserve"> wird </w:t>
      </w:r>
      <w:proofErr w:type="spellStart"/>
      <w:r>
        <w:rPr>
          <w:lang w:val="de-AT"/>
        </w:rPr>
        <w:t>false</w:t>
      </w:r>
      <w:proofErr w:type="spellEnd"/>
      <w:r>
        <w:rPr>
          <w:lang w:val="de-AT"/>
        </w:rPr>
        <w:t xml:space="preserve"> retourniert.</w:t>
      </w:r>
      <w:r w:rsidR="00204522">
        <w:rPr>
          <w:lang w:val="de-AT"/>
        </w:rPr>
        <w:t xml:space="preserve"> </w:t>
      </w:r>
      <w:r w:rsidR="005338CE">
        <w:rPr>
          <w:lang w:val="de-AT"/>
        </w:rPr>
        <w:t>„</w:t>
      </w:r>
      <w:proofErr w:type="spellStart"/>
      <w:r w:rsidR="005338CE">
        <w:rPr>
          <w:lang w:val="de-AT"/>
        </w:rPr>
        <w:t>selectCar</w:t>
      </w:r>
      <w:proofErr w:type="spellEnd"/>
      <w:r w:rsidR="005338CE">
        <w:rPr>
          <w:lang w:val="de-AT"/>
        </w:rPr>
        <w:t>“ Aufrufe sind nur in der Spielvorbereitung möglich.</w:t>
      </w:r>
    </w:p>
    <w:p w:rsidR="00C838A4" w:rsidRPr="00C838A4" w:rsidRDefault="00C838A4" w:rsidP="00A370D8">
      <w:pPr>
        <w:rPr>
          <w:b/>
          <w:u w:val="single"/>
          <w:lang w:val="de-AT"/>
        </w:rPr>
      </w:pPr>
      <w:r w:rsidRPr="00C838A4">
        <w:rPr>
          <w:b/>
          <w:u w:val="single"/>
          <w:lang w:val="de-AT"/>
        </w:rPr>
        <w:t>„</w:t>
      </w:r>
      <w:proofErr w:type="spellStart"/>
      <w:r w:rsidRPr="00C838A4">
        <w:rPr>
          <w:b/>
          <w:u w:val="single"/>
          <w:lang w:val="de-AT"/>
        </w:rPr>
        <w:t>playerConnected</w:t>
      </w:r>
      <w:proofErr w:type="spellEnd"/>
      <w:r w:rsidRPr="00C838A4">
        <w:rPr>
          <w:b/>
          <w:u w:val="single"/>
          <w:lang w:val="de-AT"/>
        </w:rPr>
        <w:t>“</w:t>
      </w:r>
    </w:p>
    <w:p w:rsidR="002A5A8C" w:rsidRDefault="00C838A4" w:rsidP="005338CE">
      <w:pPr>
        <w:rPr>
          <w:lang w:val="de-AT"/>
        </w:rPr>
      </w:pPr>
      <w:r>
        <w:rPr>
          <w:lang w:val="de-AT"/>
        </w:rPr>
        <w:t xml:space="preserve">Dies wird </w:t>
      </w:r>
      <w:r w:rsidR="00F327A6">
        <w:rPr>
          <w:lang w:val="de-AT"/>
        </w:rPr>
        <w:t xml:space="preserve">vom GameModerator </w:t>
      </w:r>
      <w:r>
        <w:rPr>
          <w:lang w:val="de-AT"/>
        </w:rPr>
        <w:t xml:space="preserve">mit </w:t>
      </w:r>
      <w:proofErr w:type="spellStart"/>
      <w:r>
        <w:rPr>
          <w:lang w:val="de-AT"/>
        </w:rPr>
        <w:t>PlayerServer.sendToAllExceptTCP</w:t>
      </w:r>
      <w:proofErr w:type="spellEnd"/>
      <w:r w:rsidR="00941D8B">
        <w:rPr>
          <w:lang w:val="de-AT"/>
        </w:rPr>
        <w:t xml:space="preserve"> an alle Spieler (außer den Spieler, den diese Meldung primär betrifft) geschickt wenn</w:t>
      </w:r>
      <w:r w:rsidR="005338CE">
        <w:rPr>
          <w:lang w:val="de-AT"/>
        </w:rPr>
        <w:t xml:space="preserve"> </w:t>
      </w:r>
      <w:r w:rsidR="00F327A6">
        <w:rPr>
          <w:lang w:val="de-AT"/>
        </w:rPr>
        <w:t>ein Spieler sich über „</w:t>
      </w:r>
      <w:proofErr w:type="spellStart"/>
      <w:r w:rsidR="00F327A6">
        <w:rPr>
          <w:lang w:val="de-AT"/>
        </w:rPr>
        <w:t>selectCar</w:t>
      </w:r>
      <w:proofErr w:type="spellEnd"/>
      <w:r w:rsidR="00F327A6">
        <w:rPr>
          <w:lang w:val="de-AT"/>
        </w:rPr>
        <w:t>“ mit einem Auto verbunden hat</w:t>
      </w:r>
      <w:r w:rsidR="005338CE">
        <w:rPr>
          <w:lang w:val="de-AT"/>
        </w:rPr>
        <w:t>. „</w:t>
      </w:r>
      <w:proofErr w:type="spellStart"/>
      <w:r w:rsidR="005338CE">
        <w:rPr>
          <w:lang w:val="de-AT"/>
        </w:rPr>
        <w:t>playerConnected</w:t>
      </w:r>
      <w:proofErr w:type="spellEnd"/>
      <w:r w:rsidR="005338CE">
        <w:rPr>
          <w:lang w:val="de-AT"/>
        </w:rPr>
        <w:t>“ ist somit nur in der Spielvorbereitung von Bedeutung.</w:t>
      </w:r>
    </w:p>
    <w:p w:rsidR="00F327A6" w:rsidRPr="005338CE" w:rsidRDefault="005338CE" w:rsidP="00F327A6">
      <w:pPr>
        <w:rPr>
          <w:b/>
          <w:u w:val="single"/>
          <w:lang w:val="de-AT"/>
        </w:rPr>
      </w:pPr>
      <w:r w:rsidRPr="005338CE">
        <w:rPr>
          <w:b/>
          <w:u w:val="single"/>
          <w:lang w:val="de-AT"/>
        </w:rPr>
        <w:t>„</w:t>
      </w:r>
      <w:proofErr w:type="spellStart"/>
      <w:r w:rsidRPr="005338CE">
        <w:rPr>
          <w:b/>
          <w:u w:val="single"/>
          <w:lang w:val="de-AT"/>
        </w:rPr>
        <w:t>disconnect</w:t>
      </w:r>
      <w:proofErr w:type="spellEnd"/>
      <w:r w:rsidRPr="005338CE">
        <w:rPr>
          <w:b/>
          <w:u w:val="single"/>
          <w:lang w:val="de-AT"/>
        </w:rPr>
        <w:t>“</w:t>
      </w:r>
      <w:r w:rsidR="00DF3228">
        <w:rPr>
          <w:b/>
          <w:u w:val="single"/>
          <w:lang w:val="de-AT"/>
        </w:rPr>
        <w:t>, „</w:t>
      </w:r>
      <w:proofErr w:type="spellStart"/>
      <w:r w:rsidR="00DF3228">
        <w:rPr>
          <w:b/>
          <w:u w:val="single"/>
          <w:lang w:val="de-AT"/>
        </w:rPr>
        <w:t>playerDisconnected</w:t>
      </w:r>
      <w:proofErr w:type="spellEnd"/>
      <w:r w:rsidR="00DF3228">
        <w:rPr>
          <w:b/>
          <w:u w:val="single"/>
          <w:lang w:val="de-AT"/>
        </w:rPr>
        <w:t>“</w:t>
      </w:r>
    </w:p>
    <w:p w:rsidR="00D412FD" w:rsidRDefault="007175F5" w:rsidP="00F327A6">
      <w:pPr>
        <w:rPr>
          <w:lang w:val="de-AT"/>
        </w:rPr>
      </w:pPr>
      <w:r>
        <w:rPr>
          <w:lang w:val="de-AT"/>
        </w:rPr>
        <w:t>Kann zu jeder Zeit an den Server gesendet werden. Der GameModerator entkoppelt den Spieler von seinem Auto. Wird „</w:t>
      </w:r>
      <w:proofErr w:type="spellStart"/>
      <w:r>
        <w:rPr>
          <w:lang w:val="de-AT"/>
        </w:rPr>
        <w:t>disconnect</w:t>
      </w:r>
      <w:proofErr w:type="spellEnd"/>
      <w:r>
        <w:rPr>
          <w:lang w:val="de-AT"/>
        </w:rPr>
        <w:t>“ während einer Spielrunde aufgerufen, kann dies, so lange das Spiel läuft, nicht m</w:t>
      </w:r>
      <w:r w:rsidR="00D412FD">
        <w:rPr>
          <w:lang w:val="de-AT"/>
        </w:rPr>
        <w:t>ehr Rückgängig gemacht werden. Nach Spiel Ende kann das Auto theoretisch über „</w:t>
      </w:r>
      <w:proofErr w:type="spellStart"/>
      <w:r w:rsidR="00D412FD">
        <w:rPr>
          <w:lang w:val="de-AT"/>
        </w:rPr>
        <w:t>selectCar</w:t>
      </w:r>
      <w:proofErr w:type="spellEnd"/>
      <w:r w:rsidR="00D412FD">
        <w:rPr>
          <w:lang w:val="de-AT"/>
        </w:rPr>
        <w:t>“ wieder mit dem Spieler verbunden werden.</w:t>
      </w:r>
    </w:p>
    <w:p w:rsidR="00D412FD" w:rsidRDefault="002B3B22" w:rsidP="00F327A6">
      <w:pPr>
        <w:rPr>
          <w:lang w:val="de-AT"/>
        </w:rPr>
      </w:pPr>
      <w:r>
        <w:rPr>
          <w:lang w:val="de-AT"/>
        </w:rPr>
        <w:lastRenderedPageBreak/>
        <w:t>War die Endkoppelung erfolgreich</w:t>
      </w:r>
      <w:r w:rsidR="00957602">
        <w:rPr>
          <w:lang w:val="de-AT"/>
        </w:rPr>
        <w:t>,</w:t>
      </w:r>
      <w:r>
        <w:rPr>
          <w:lang w:val="de-AT"/>
        </w:rPr>
        <w:t xml:space="preserve"> </w:t>
      </w:r>
      <w:r w:rsidR="00D412FD">
        <w:rPr>
          <w:lang w:val="de-AT"/>
        </w:rPr>
        <w:t xml:space="preserve">passiert </w:t>
      </w:r>
      <w:r w:rsidR="00DF3228">
        <w:rPr>
          <w:lang w:val="de-AT"/>
        </w:rPr>
        <w:t>sowohl in der Spielvorbereitung als auch während eines laufenden Spieles folgendes</w:t>
      </w:r>
      <w:r w:rsidR="00D412FD">
        <w:rPr>
          <w:lang w:val="de-AT"/>
        </w:rPr>
        <w:t>:</w:t>
      </w:r>
    </w:p>
    <w:p w:rsidR="00D412FD" w:rsidRDefault="00D412FD" w:rsidP="00D412F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alle anderen Spieler werden über </w:t>
      </w:r>
      <w:r w:rsidRPr="00D412FD">
        <w:rPr>
          <w:lang w:val="de-AT"/>
        </w:rPr>
        <w:t>„</w:t>
      </w:r>
      <w:proofErr w:type="spellStart"/>
      <w:r w:rsidRPr="00D412FD">
        <w:rPr>
          <w:lang w:val="de-AT"/>
        </w:rPr>
        <w:t>playerDisconnected</w:t>
      </w:r>
      <w:proofErr w:type="spellEnd"/>
      <w:r w:rsidRPr="00D412FD">
        <w:rPr>
          <w:lang w:val="de-AT"/>
        </w:rPr>
        <w:t xml:space="preserve">“ </w:t>
      </w:r>
      <w:r>
        <w:rPr>
          <w:lang w:val="de-AT"/>
        </w:rPr>
        <w:t>(</w:t>
      </w:r>
      <w:proofErr w:type="spellStart"/>
      <w:r w:rsidR="002B3B22" w:rsidRPr="00D412FD">
        <w:rPr>
          <w:lang w:val="de-AT"/>
        </w:rPr>
        <w:t>PlayerServer.sendToAllExceptTCP</w:t>
      </w:r>
      <w:proofErr w:type="spellEnd"/>
      <w:r>
        <w:rPr>
          <w:lang w:val="de-AT"/>
        </w:rPr>
        <w:t>) informiert, dass der Spieler zur Zeit mit keinem Auto in Verbindung steht</w:t>
      </w:r>
    </w:p>
    <w:p w:rsidR="00D412FD" w:rsidRPr="00D412FD" w:rsidRDefault="00DF3228" w:rsidP="00D412FD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an alle Spieler wird </w:t>
      </w:r>
      <w:r w:rsidR="00D412FD">
        <w:rPr>
          <w:lang w:val="de-AT"/>
        </w:rPr>
        <w:t>„</w:t>
      </w:r>
      <w:proofErr w:type="spellStart"/>
      <w:r w:rsidR="00D412FD">
        <w:rPr>
          <w:lang w:val="de-AT"/>
        </w:rPr>
        <w:t>updateFreeCars</w:t>
      </w:r>
      <w:proofErr w:type="spellEnd"/>
      <w:r w:rsidR="00D412FD">
        <w:rPr>
          <w:lang w:val="de-AT"/>
        </w:rPr>
        <w:t>“</w:t>
      </w:r>
      <w:r>
        <w:rPr>
          <w:lang w:val="de-AT"/>
        </w:rPr>
        <w:t xml:space="preserve"> gesendet</w:t>
      </w:r>
    </w:p>
    <w:p w:rsidR="007175F5" w:rsidRPr="00AB5B48" w:rsidRDefault="00D66D1B" w:rsidP="00F327A6">
      <w:pPr>
        <w:rPr>
          <w:b/>
          <w:u w:val="single"/>
          <w:lang w:val="de-AT"/>
        </w:rPr>
      </w:pPr>
      <w:r w:rsidRPr="00AB5B48">
        <w:rPr>
          <w:b/>
          <w:u w:val="single"/>
          <w:lang w:val="de-AT"/>
        </w:rPr>
        <w:t>„</w:t>
      </w:r>
      <w:proofErr w:type="spellStart"/>
      <w:r w:rsidRPr="00AB5B48">
        <w:rPr>
          <w:b/>
          <w:u w:val="single"/>
          <w:lang w:val="de-AT"/>
        </w:rPr>
        <w:t>updateVelocity</w:t>
      </w:r>
      <w:proofErr w:type="spellEnd"/>
      <w:r w:rsidRPr="00AB5B48">
        <w:rPr>
          <w:b/>
          <w:u w:val="single"/>
          <w:lang w:val="de-AT"/>
        </w:rPr>
        <w:t>“</w:t>
      </w:r>
    </w:p>
    <w:p w:rsidR="00D66D1B" w:rsidRPr="00D66D1B" w:rsidRDefault="00D66D1B" w:rsidP="00F327A6">
      <w:pPr>
        <w:rPr>
          <w:lang w:val="de-AT"/>
        </w:rPr>
      </w:pPr>
      <w:r w:rsidRPr="00D66D1B">
        <w:rPr>
          <w:lang w:val="de-AT"/>
        </w:rPr>
        <w:t>Während eines laufenden Spieles kann der Spieler über „</w:t>
      </w:r>
      <w:proofErr w:type="spellStart"/>
      <w:r w:rsidRPr="00D66D1B">
        <w:rPr>
          <w:lang w:val="de-AT"/>
        </w:rPr>
        <w:t>updateVelocity</w:t>
      </w:r>
      <w:proofErr w:type="spellEnd"/>
      <w:r w:rsidRPr="00D66D1B">
        <w:rPr>
          <w:lang w:val="de-AT"/>
        </w:rPr>
        <w:t xml:space="preserve">“ </w:t>
      </w:r>
      <w:r>
        <w:rPr>
          <w:lang w:val="de-AT"/>
        </w:rPr>
        <w:t xml:space="preserve">Steuerungskommandos an den Server schicken. Intern werden die Steuerungskommandos vom GameModerator auf das Auto, welches mit dem Spieler verbunden ist, und seine </w:t>
      </w:r>
      <w:proofErr w:type="spellStart"/>
      <w:r>
        <w:rPr>
          <w:lang w:val="de-AT"/>
        </w:rPr>
        <w:t>ZigBee</w:t>
      </w:r>
      <w:proofErr w:type="spellEnd"/>
      <w:r>
        <w:rPr>
          <w:lang w:val="de-AT"/>
        </w:rPr>
        <w:t>-Verbindung (</w:t>
      </w:r>
      <w:proofErr w:type="spellStart"/>
      <w:r>
        <w:rPr>
          <w:lang w:val="de-AT"/>
        </w:rPr>
        <w:t>ICarClient</w:t>
      </w:r>
      <w:proofErr w:type="spellEnd"/>
      <w:r>
        <w:rPr>
          <w:lang w:val="de-AT"/>
        </w:rPr>
        <w:t xml:space="preserve">) </w:t>
      </w:r>
      <w:proofErr w:type="spellStart"/>
      <w:r>
        <w:rPr>
          <w:lang w:val="de-AT"/>
        </w:rPr>
        <w:t>gemappt</w:t>
      </w:r>
      <w:proofErr w:type="spellEnd"/>
      <w:r>
        <w:rPr>
          <w:lang w:val="de-AT"/>
        </w:rPr>
        <w:t xml:space="preserve"> und an diese weitergereicht.</w:t>
      </w:r>
    </w:p>
    <w:p w:rsidR="007175F5" w:rsidRPr="00AE2890" w:rsidRDefault="00AE2890" w:rsidP="00F327A6">
      <w:pPr>
        <w:rPr>
          <w:b/>
          <w:u w:val="single"/>
          <w:lang w:val="de-AT"/>
        </w:rPr>
      </w:pPr>
      <w:r w:rsidRPr="00AE2890">
        <w:rPr>
          <w:b/>
          <w:u w:val="single"/>
          <w:lang w:val="de-AT"/>
        </w:rPr>
        <w:t>„</w:t>
      </w:r>
      <w:proofErr w:type="spellStart"/>
      <w:r w:rsidRPr="00AE2890">
        <w:rPr>
          <w:b/>
          <w:u w:val="single"/>
          <w:lang w:val="de-AT"/>
        </w:rPr>
        <w:t>gameOver</w:t>
      </w:r>
      <w:proofErr w:type="spellEnd"/>
      <w:r w:rsidRPr="00AE2890">
        <w:rPr>
          <w:b/>
          <w:u w:val="single"/>
          <w:lang w:val="de-AT"/>
        </w:rPr>
        <w:t>“</w:t>
      </w:r>
      <w:r>
        <w:rPr>
          <w:b/>
          <w:u w:val="single"/>
          <w:lang w:val="de-AT"/>
        </w:rPr>
        <w:t xml:space="preserve"> (TCP!)</w:t>
      </w:r>
    </w:p>
    <w:p w:rsidR="00AE2890" w:rsidRDefault="00AE2890" w:rsidP="00F327A6">
      <w:pPr>
        <w:rPr>
          <w:lang w:val="de-AT"/>
        </w:rPr>
      </w:pPr>
      <w:r>
        <w:rPr>
          <w:lang w:val="de-AT"/>
        </w:rPr>
        <w:t>Entscheidet der GameModerator, dass das Spiel nun zu Ende ist, sendet er „</w:t>
      </w:r>
      <w:proofErr w:type="spellStart"/>
      <w:r>
        <w:rPr>
          <w:lang w:val="de-AT"/>
        </w:rPr>
        <w:t>updateVelocity</w:t>
      </w:r>
      <w:proofErr w:type="spellEnd"/>
      <w:r>
        <w:rPr>
          <w:lang w:val="de-AT"/>
        </w:rPr>
        <w:t xml:space="preserve">(0,0)“ an alle Autos. Sendet </w:t>
      </w:r>
      <w:proofErr w:type="spellStart"/>
      <w:r>
        <w:rPr>
          <w:lang w:val="de-AT"/>
        </w:rPr>
        <w:t>PlayerServer.sendToAll</w:t>
      </w:r>
      <w:r w:rsidRPr="00D412FD">
        <w:rPr>
          <w:lang w:val="de-AT"/>
        </w:rPr>
        <w:t>TCP</w:t>
      </w:r>
      <w:proofErr w:type="spellEnd"/>
      <w:r>
        <w:rPr>
          <w:lang w:val="de-AT"/>
        </w:rPr>
        <w:t xml:space="preserve"> „</w:t>
      </w:r>
      <w:proofErr w:type="spellStart"/>
      <w:r>
        <w:rPr>
          <w:lang w:val="de-AT"/>
        </w:rPr>
        <w:t>endGame</w:t>
      </w:r>
      <w:proofErr w:type="spellEnd"/>
      <w:r>
        <w:rPr>
          <w:lang w:val="de-AT"/>
        </w:rPr>
        <w:t>“ an alle Spieler und lässt keine „</w:t>
      </w:r>
      <w:proofErr w:type="spellStart"/>
      <w:r>
        <w:rPr>
          <w:lang w:val="de-AT"/>
        </w:rPr>
        <w:t>updateVelocity</w:t>
      </w:r>
      <w:proofErr w:type="spellEnd"/>
      <w:r>
        <w:rPr>
          <w:lang w:val="de-AT"/>
        </w:rPr>
        <w:t xml:space="preserve">“ Kommandos der Spieler mehr zu. </w:t>
      </w:r>
    </w:p>
    <w:p w:rsidR="00AE2890" w:rsidRDefault="00AE2890" w:rsidP="00F327A6">
      <w:pPr>
        <w:rPr>
          <w:lang w:val="de-AT"/>
        </w:rPr>
      </w:pPr>
      <w:r>
        <w:rPr>
          <w:lang w:val="de-AT"/>
        </w:rPr>
        <w:t>Empfangen die Spieler-Clients „</w:t>
      </w:r>
      <w:proofErr w:type="spellStart"/>
      <w:r>
        <w:rPr>
          <w:lang w:val="de-AT"/>
        </w:rPr>
        <w:t>endGame</w:t>
      </w:r>
      <w:proofErr w:type="spellEnd"/>
      <w:r>
        <w:rPr>
          <w:lang w:val="de-AT"/>
        </w:rPr>
        <w:t xml:space="preserve">“, setzen diese ihre „playerReady“ </w:t>
      </w:r>
      <w:proofErr w:type="spellStart"/>
      <w:r>
        <w:rPr>
          <w:lang w:val="de-AT"/>
        </w:rPr>
        <w:t>Flag</w:t>
      </w:r>
      <w:proofErr w:type="spellEnd"/>
      <w:r>
        <w:rPr>
          <w:lang w:val="de-AT"/>
        </w:rPr>
        <w:t xml:space="preserve"> wieder auf </w:t>
      </w:r>
      <w:proofErr w:type="spellStart"/>
      <w:r>
        <w:rPr>
          <w:lang w:val="de-AT"/>
        </w:rPr>
        <w:t>false</w:t>
      </w:r>
      <w:proofErr w:type="spellEnd"/>
      <w:r>
        <w:rPr>
          <w:lang w:val="de-AT"/>
        </w:rPr>
        <w:t>. Dies ermöglich dem Spieler sich nun:</w:t>
      </w:r>
    </w:p>
    <w:p w:rsidR="00AE2890" w:rsidRDefault="00AE2890" w:rsidP="00AE2890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vom Auto zu entkoppeln „</w:t>
      </w:r>
      <w:proofErr w:type="spellStart"/>
      <w:r>
        <w:rPr>
          <w:lang w:val="de-AT"/>
        </w:rPr>
        <w:t>disconnect</w:t>
      </w:r>
      <w:proofErr w:type="spellEnd"/>
      <w:r>
        <w:rPr>
          <w:lang w:val="de-AT"/>
        </w:rPr>
        <w:t>“</w:t>
      </w:r>
    </w:p>
    <w:p w:rsidR="00AE2890" w:rsidRDefault="00AE2890" w:rsidP="00AE2890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sich über „</w:t>
      </w:r>
      <w:proofErr w:type="spellStart"/>
      <w:r>
        <w:rPr>
          <w:lang w:val="de-AT"/>
        </w:rPr>
        <w:t>setPlayerReady</w:t>
      </w:r>
      <w:proofErr w:type="spellEnd"/>
      <w:r>
        <w:rPr>
          <w:lang w:val="de-AT"/>
        </w:rPr>
        <w:t>“ an der nächsten Spielrunde anzumelden</w:t>
      </w:r>
    </w:p>
    <w:p w:rsidR="00E93AFD" w:rsidRPr="00E93AFD" w:rsidRDefault="00E93AFD" w:rsidP="00E93AFD">
      <w:pPr>
        <w:rPr>
          <w:b/>
          <w:u w:val="single"/>
          <w:lang w:val="de-AT"/>
        </w:rPr>
      </w:pPr>
      <w:r w:rsidRPr="00E93AFD">
        <w:rPr>
          <w:b/>
          <w:u w:val="single"/>
          <w:lang w:val="de-AT"/>
        </w:rPr>
        <w:t>„</w:t>
      </w:r>
      <w:proofErr w:type="spellStart"/>
      <w:r w:rsidRPr="00E93AFD">
        <w:rPr>
          <w:b/>
          <w:u w:val="single"/>
          <w:lang w:val="de-AT"/>
        </w:rPr>
        <w:t>getCarImage</w:t>
      </w:r>
      <w:proofErr w:type="spellEnd"/>
      <w:r w:rsidRPr="00E93AFD">
        <w:rPr>
          <w:b/>
          <w:u w:val="single"/>
          <w:lang w:val="de-AT"/>
        </w:rPr>
        <w:t>“</w:t>
      </w:r>
    </w:p>
    <w:p w:rsidR="00E93AFD" w:rsidRDefault="00E93AFD" w:rsidP="00E93AFD">
      <w:pPr>
        <w:rPr>
          <w:lang w:val="de-AT"/>
        </w:rPr>
      </w:pPr>
      <w:r>
        <w:rPr>
          <w:lang w:val="de-AT"/>
        </w:rPr>
        <w:t>Kann zu jeder Zeit aufgerufen werden.</w:t>
      </w:r>
    </w:p>
    <w:p w:rsidR="00E93AFD" w:rsidRPr="00E93AFD" w:rsidRDefault="00E93AFD" w:rsidP="00E93AFD">
      <w:pPr>
        <w:rPr>
          <w:lang w:val="de-AT"/>
        </w:rPr>
      </w:pPr>
    </w:p>
    <w:p w:rsidR="00321A0D" w:rsidRPr="00517B0D" w:rsidRDefault="00072890" w:rsidP="00072890">
      <w:pPr>
        <w:pStyle w:val="berschrift1"/>
        <w:rPr>
          <w:lang w:val="de-AT"/>
        </w:rPr>
      </w:pPr>
      <w:bookmarkStart w:id="11" w:name="_Toc371284698"/>
      <w:r>
        <w:rPr>
          <w:lang w:val="de-AT"/>
        </w:rPr>
        <w:t xml:space="preserve">5) </w:t>
      </w:r>
      <w:r w:rsidR="000A6A98">
        <w:rPr>
          <w:lang w:val="de-AT"/>
        </w:rPr>
        <w:t>Offenes</w:t>
      </w:r>
      <w:bookmarkEnd w:id="11"/>
    </w:p>
    <w:p w:rsidR="0053770E" w:rsidRDefault="000A6A98" w:rsidP="00471BC5">
      <w:pPr>
        <w:pStyle w:val="Listenabsatz"/>
        <w:numPr>
          <w:ilvl w:val="0"/>
          <w:numId w:val="1"/>
        </w:numPr>
        <w:spacing w:after="0"/>
        <w:ind w:left="426" w:hanging="284"/>
      </w:pPr>
      <w:r>
        <w:t xml:space="preserve"> </w:t>
      </w:r>
      <w:r w:rsidR="00AE2890">
        <w:t>„</w:t>
      </w:r>
      <w:proofErr w:type="spellStart"/>
      <w:r w:rsidR="00AE2890">
        <w:t>invalidCommand</w:t>
      </w:r>
      <w:proofErr w:type="spellEnd"/>
      <w:r w:rsidR="00AE2890">
        <w:t>“ … Verwendung offen</w:t>
      </w:r>
    </w:p>
    <w:p w:rsidR="00204522" w:rsidRDefault="00A15E9F" w:rsidP="00204522">
      <w:pPr>
        <w:pStyle w:val="Listenabsatz"/>
        <w:numPr>
          <w:ilvl w:val="0"/>
          <w:numId w:val="1"/>
        </w:numPr>
        <w:spacing w:after="0"/>
        <w:ind w:left="426" w:hanging="284"/>
      </w:pPr>
      <w:r>
        <w:t xml:space="preserve">ServerPlayer sollte sowohl von Player (Core Projekt) als auch </w:t>
      </w:r>
      <w:proofErr w:type="spellStart"/>
      <w:r>
        <w:t>Kyronet</w:t>
      </w:r>
      <w:proofErr w:type="spellEnd"/>
      <w:r>
        <w:t xml:space="preserve"> Connection erben</w:t>
      </w:r>
      <w:r w:rsidR="000A6A98">
        <w:t xml:space="preserve">….. </w:t>
      </w:r>
      <w:r w:rsidR="004213E2">
        <w:t>*</w:t>
      </w:r>
      <w:proofErr w:type="spellStart"/>
      <w:r w:rsidR="004213E2">
        <w:t>boing</w:t>
      </w:r>
      <w:proofErr w:type="spellEnd"/>
      <w:r w:rsidR="004213E2">
        <w:t>*</w:t>
      </w:r>
    </w:p>
    <w:p w:rsidR="000A6A98" w:rsidRDefault="000A6A98" w:rsidP="000A6A98">
      <w:pPr>
        <w:spacing w:after="0"/>
      </w:pPr>
    </w:p>
    <w:p w:rsidR="000A6A98" w:rsidRDefault="000A6A98" w:rsidP="000A6A98">
      <w:pPr>
        <w:pStyle w:val="berschrift1"/>
      </w:pPr>
      <w:bookmarkStart w:id="12" w:name="_Toc371284699"/>
      <w:r>
        <w:t>6) Notizen</w:t>
      </w:r>
      <w:bookmarkEnd w:id="12"/>
    </w:p>
    <w:p w:rsidR="000A6A98" w:rsidRDefault="000A6A98" w:rsidP="000A6A98">
      <w:pPr>
        <w:pStyle w:val="Listenabsatz"/>
        <w:numPr>
          <w:ilvl w:val="0"/>
          <w:numId w:val="1"/>
        </w:numPr>
        <w:spacing w:after="0"/>
        <w:ind w:left="426" w:hanging="284"/>
      </w:pPr>
      <w:r>
        <w:t>Der GameModerator muss Zugriff auf den PlayerServer haben um z.B. Broadcasts zu tätigen.</w:t>
      </w:r>
    </w:p>
    <w:p w:rsidR="000A6A98" w:rsidRDefault="000A6A98" w:rsidP="000A6A98">
      <w:pPr>
        <w:pStyle w:val="Listenabsatz"/>
        <w:numPr>
          <w:ilvl w:val="0"/>
          <w:numId w:val="1"/>
        </w:numPr>
        <w:spacing w:after="0"/>
        <w:ind w:left="426" w:hanging="284"/>
      </w:pPr>
      <w:r>
        <w:t xml:space="preserve">Der GameModerator verwaltet -&gt; die Spieler, die Autos und die </w:t>
      </w:r>
      <w:proofErr w:type="spellStart"/>
      <w:r>
        <w:t>ZigBee</w:t>
      </w:r>
      <w:proofErr w:type="spellEnd"/>
      <w:r>
        <w:t>-Verbindungen. Verwaltung heißt auch Koppelung dieser Entitäten.</w:t>
      </w:r>
    </w:p>
    <w:p w:rsidR="000A6A98" w:rsidRPr="00D22B07" w:rsidRDefault="000A6A98" w:rsidP="000A6A98">
      <w:pPr>
        <w:pStyle w:val="Listenabsatz"/>
        <w:numPr>
          <w:ilvl w:val="0"/>
          <w:numId w:val="1"/>
        </w:numPr>
        <w:spacing w:after="0"/>
        <w:ind w:left="426" w:hanging="284"/>
        <w:rPr>
          <w:lang w:val="en-GB"/>
        </w:rPr>
      </w:pPr>
      <w:proofErr w:type="spellStart"/>
      <w:r w:rsidRPr="00D22B07">
        <w:rPr>
          <w:lang w:val="en-GB"/>
        </w:rPr>
        <w:t>ServerCar</w:t>
      </w:r>
      <w:proofErr w:type="spellEnd"/>
      <w:r w:rsidRPr="00D22B07">
        <w:rPr>
          <w:lang w:val="en-GB"/>
        </w:rPr>
        <w:t xml:space="preserve"> hat Property „</w:t>
      </w:r>
      <w:proofErr w:type="spellStart"/>
      <w:r w:rsidRPr="00D22B07">
        <w:rPr>
          <w:lang w:val="en-GB"/>
        </w:rPr>
        <w:t>carClient</w:t>
      </w:r>
      <w:proofErr w:type="spellEnd"/>
      <w:proofErr w:type="gramStart"/>
      <w:r w:rsidRPr="00D22B07">
        <w:rPr>
          <w:lang w:val="en-GB"/>
        </w:rPr>
        <w:t xml:space="preserve">“ </w:t>
      </w:r>
      <w:proofErr w:type="spellStart"/>
      <w:r w:rsidRPr="00D22B07">
        <w:rPr>
          <w:lang w:val="en-GB"/>
        </w:rPr>
        <w:t>vom</w:t>
      </w:r>
      <w:proofErr w:type="spellEnd"/>
      <w:proofErr w:type="gramEnd"/>
      <w:r w:rsidRPr="00D22B07">
        <w:rPr>
          <w:lang w:val="en-GB"/>
        </w:rPr>
        <w:t xml:space="preserve"> Type </w:t>
      </w:r>
      <w:proofErr w:type="spellStart"/>
      <w:r w:rsidRPr="00D22B07">
        <w:rPr>
          <w:lang w:val="en-GB"/>
        </w:rPr>
        <w:t>ICarClient</w:t>
      </w:r>
      <w:proofErr w:type="spellEnd"/>
      <w:r w:rsidRPr="00D22B07">
        <w:rPr>
          <w:lang w:val="en-GB"/>
        </w:rPr>
        <w:t>.</w:t>
      </w:r>
    </w:p>
    <w:p w:rsidR="000A6A98" w:rsidRPr="00D22B07" w:rsidRDefault="000A6A98" w:rsidP="000A6A98">
      <w:pPr>
        <w:pStyle w:val="Listenabsatz"/>
        <w:numPr>
          <w:ilvl w:val="0"/>
          <w:numId w:val="1"/>
        </w:numPr>
        <w:spacing w:after="0"/>
        <w:ind w:left="426" w:hanging="284"/>
        <w:rPr>
          <w:b/>
        </w:rPr>
      </w:pPr>
      <w:r>
        <w:rPr>
          <w:b/>
          <w:lang w:val="de-AT"/>
        </w:rPr>
        <w:t>Methodenaufrufe</w:t>
      </w:r>
      <w:r w:rsidRPr="00D22B07">
        <w:rPr>
          <w:b/>
          <w:lang w:val="de-AT"/>
        </w:rPr>
        <w:t xml:space="preserve"> welche </w:t>
      </w:r>
      <w:r>
        <w:rPr>
          <w:b/>
          <w:lang w:val="de-AT"/>
        </w:rPr>
        <w:t xml:space="preserve">auf Objekten aufgerufen werden welche von </w:t>
      </w:r>
      <w:proofErr w:type="spellStart"/>
      <w:r w:rsidRPr="00D22B07">
        <w:rPr>
          <w:b/>
        </w:rPr>
        <w:t>com.esotericsoftware.kryonet.Connection</w:t>
      </w:r>
      <w:proofErr w:type="spellEnd"/>
      <w:r>
        <w:rPr>
          <w:b/>
        </w:rPr>
        <w:t xml:space="preserve"> erben</w:t>
      </w:r>
      <w:r w:rsidRPr="00D22B07">
        <w:rPr>
          <w:b/>
        </w:rPr>
        <w:t>, werden nebenläufig aufgerufen!</w:t>
      </w:r>
    </w:p>
    <w:p w:rsidR="000A6A98" w:rsidRPr="000A6A98" w:rsidRDefault="000A6A98" w:rsidP="000A6A98">
      <w:pPr>
        <w:pStyle w:val="Listenabsatz"/>
        <w:spacing w:after="0"/>
        <w:ind w:left="426"/>
        <w:rPr>
          <w:b/>
        </w:rPr>
      </w:pPr>
      <w:r w:rsidRPr="00D22B07">
        <w:rPr>
          <w:b/>
          <w:lang w:val="de-AT"/>
        </w:rPr>
        <w:t>(und Methoden</w:t>
      </w:r>
      <w:r>
        <w:rPr>
          <w:b/>
          <w:lang w:val="de-AT"/>
        </w:rPr>
        <w:t xml:space="preserve">, welche diese dann aufrufen </w:t>
      </w:r>
      <w:r w:rsidRPr="00D22B07">
        <w:rPr>
          <w:b/>
          <w:lang w:val="de-AT"/>
        </w:rPr>
        <w:t>und so weiter ….)</w:t>
      </w:r>
    </w:p>
    <w:sectPr w:rsidR="000A6A98" w:rsidRPr="000A6A98" w:rsidSect="000A6A98"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567B" w:rsidRDefault="005C567B" w:rsidP="000A6A98">
      <w:pPr>
        <w:spacing w:after="0" w:line="240" w:lineRule="auto"/>
      </w:pPr>
      <w:r>
        <w:separator/>
      </w:r>
    </w:p>
  </w:endnote>
  <w:endnote w:type="continuationSeparator" w:id="0">
    <w:p w:rsidR="005C567B" w:rsidRDefault="005C567B" w:rsidP="000A6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A98" w:rsidRDefault="000A6A98">
    <w:pPr>
      <w:pStyle w:val="Fuzeile"/>
    </w:pPr>
    <w:proofErr w:type="spellStart"/>
    <w:r>
      <w:t>AudioRacer</w:t>
    </w:r>
    <w:proofErr w:type="spellEnd"/>
    <w:r>
      <w:ptab w:relativeTo="margin" w:alignment="center" w:leader="none"/>
    </w:r>
    <w:r>
      <w:t>Server Dokumentation</w:t>
    </w:r>
    <w:r>
      <w:ptab w:relativeTo="margin" w:alignment="right" w:leader="none"/>
    </w:r>
    <w:r w:rsidR="00062BC6">
      <w:fldChar w:fldCharType="begin"/>
    </w:r>
    <w:r>
      <w:instrText xml:space="preserve"> PAGE  \* Arabic  \* MERGEFORMAT </w:instrText>
    </w:r>
    <w:r w:rsidR="00062BC6">
      <w:fldChar w:fldCharType="separate"/>
    </w:r>
    <w:r w:rsidR="00AB5B48">
      <w:rPr>
        <w:noProof/>
      </w:rPr>
      <w:t>5</w:t>
    </w:r>
    <w:r w:rsidR="00062BC6">
      <w:fldChar w:fldCharType="end"/>
    </w:r>
    <w:r>
      <w:t>/</w:t>
    </w:r>
    <w:fldSimple w:instr=" NUMPAGES  \* Arabic  \* MERGEFORMAT ">
      <w:r w:rsidR="00AB5B48">
        <w:rPr>
          <w:noProof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567B" w:rsidRDefault="005C567B" w:rsidP="000A6A98">
      <w:pPr>
        <w:spacing w:after="0" w:line="240" w:lineRule="auto"/>
      </w:pPr>
      <w:r>
        <w:separator/>
      </w:r>
    </w:p>
  </w:footnote>
  <w:footnote w:type="continuationSeparator" w:id="0">
    <w:p w:rsidR="005C567B" w:rsidRDefault="005C567B" w:rsidP="000A6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F554C"/>
    <w:multiLevelType w:val="hybridMultilevel"/>
    <w:tmpl w:val="1D5813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754A27"/>
    <w:multiLevelType w:val="hybridMultilevel"/>
    <w:tmpl w:val="0C822B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1BC5"/>
    <w:rsid w:val="0000783D"/>
    <w:rsid w:val="000163B6"/>
    <w:rsid w:val="000309D1"/>
    <w:rsid w:val="000549F3"/>
    <w:rsid w:val="00062BC6"/>
    <w:rsid w:val="00072890"/>
    <w:rsid w:val="000A6A98"/>
    <w:rsid w:val="00116072"/>
    <w:rsid w:val="001C0A76"/>
    <w:rsid w:val="00201D36"/>
    <w:rsid w:val="00204522"/>
    <w:rsid w:val="00246B6B"/>
    <w:rsid w:val="00280A3E"/>
    <w:rsid w:val="00294197"/>
    <w:rsid w:val="002A5A8C"/>
    <w:rsid w:val="002B3B22"/>
    <w:rsid w:val="002D5C0D"/>
    <w:rsid w:val="003132F8"/>
    <w:rsid w:val="00321A0D"/>
    <w:rsid w:val="003E2CAC"/>
    <w:rsid w:val="00412CE4"/>
    <w:rsid w:val="00420A68"/>
    <w:rsid w:val="004213E2"/>
    <w:rsid w:val="00471BC5"/>
    <w:rsid w:val="0049725E"/>
    <w:rsid w:val="004A2AA2"/>
    <w:rsid w:val="004E28E8"/>
    <w:rsid w:val="004E5026"/>
    <w:rsid w:val="00517B0D"/>
    <w:rsid w:val="005302E9"/>
    <w:rsid w:val="005338CE"/>
    <w:rsid w:val="0053770E"/>
    <w:rsid w:val="0057292E"/>
    <w:rsid w:val="005A6326"/>
    <w:rsid w:val="005B411D"/>
    <w:rsid w:val="005C567B"/>
    <w:rsid w:val="0060131B"/>
    <w:rsid w:val="006E40F8"/>
    <w:rsid w:val="007175F5"/>
    <w:rsid w:val="007F723F"/>
    <w:rsid w:val="00834B2D"/>
    <w:rsid w:val="00884A03"/>
    <w:rsid w:val="00941D8B"/>
    <w:rsid w:val="00944999"/>
    <w:rsid w:val="00957602"/>
    <w:rsid w:val="00983F62"/>
    <w:rsid w:val="009A56B1"/>
    <w:rsid w:val="009E41FC"/>
    <w:rsid w:val="00A15E9F"/>
    <w:rsid w:val="00A370D8"/>
    <w:rsid w:val="00A512EE"/>
    <w:rsid w:val="00A62C7A"/>
    <w:rsid w:val="00AB5B48"/>
    <w:rsid w:val="00AE2890"/>
    <w:rsid w:val="00B157B2"/>
    <w:rsid w:val="00B646BF"/>
    <w:rsid w:val="00BE112A"/>
    <w:rsid w:val="00BE1514"/>
    <w:rsid w:val="00C05DC0"/>
    <w:rsid w:val="00C23F4C"/>
    <w:rsid w:val="00C838A4"/>
    <w:rsid w:val="00CB75F2"/>
    <w:rsid w:val="00D06244"/>
    <w:rsid w:val="00D22B07"/>
    <w:rsid w:val="00D23CF8"/>
    <w:rsid w:val="00D412FD"/>
    <w:rsid w:val="00D66D1B"/>
    <w:rsid w:val="00D8125D"/>
    <w:rsid w:val="00D82BE2"/>
    <w:rsid w:val="00DE612A"/>
    <w:rsid w:val="00DF0277"/>
    <w:rsid w:val="00DF3228"/>
    <w:rsid w:val="00E82E5D"/>
    <w:rsid w:val="00E93AFD"/>
    <w:rsid w:val="00EE1F47"/>
    <w:rsid w:val="00F327A6"/>
    <w:rsid w:val="00F54BAB"/>
    <w:rsid w:val="00FB0844"/>
    <w:rsid w:val="00FC7DA1"/>
    <w:rsid w:val="00FD05AB"/>
    <w:rsid w:val="00FD7D2B"/>
    <w:rsid w:val="00FE0D9D"/>
    <w:rsid w:val="00FE0E9D"/>
    <w:rsid w:val="00FE2CD1"/>
    <w:rsid w:val="00FE4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E5026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82B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2B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82B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549F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71BC5"/>
    <w:pPr>
      <w:spacing w:after="0" w:line="240" w:lineRule="auto"/>
    </w:pPr>
    <w:rPr>
      <w:lang w:val="de-DE"/>
    </w:rPr>
  </w:style>
  <w:style w:type="paragraph" w:styleId="Listenabsatz">
    <w:name w:val="List Paragraph"/>
    <w:basedOn w:val="Standard"/>
    <w:uiPriority w:val="34"/>
    <w:qFormat/>
    <w:rsid w:val="00D82BE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82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2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2BE2"/>
    <w:rPr>
      <w:rFonts w:asciiTheme="majorHAnsi" w:eastAsiaTheme="majorEastAsia" w:hAnsiTheme="majorHAnsi" w:cstheme="majorBidi"/>
      <w:b/>
      <w:bCs/>
      <w:color w:val="4F81BD" w:themeColor="accent1"/>
      <w:lang w:val="de-DE"/>
    </w:rPr>
  </w:style>
  <w:style w:type="character" w:styleId="Hyperlink">
    <w:name w:val="Hyperlink"/>
    <w:basedOn w:val="Absatz-Standardschriftart"/>
    <w:uiPriority w:val="99"/>
    <w:unhideWhenUsed/>
    <w:rsid w:val="0049725E"/>
    <w:rPr>
      <w:color w:val="0000FF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549F3"/>
    <w:rPr>
      <w:rFonts w:asciiTheme="majorHAnsi" w:eastAsiaTheme="majorEastAsia" w:hAnsiTheme="majorHAnsi" w:cstheme="majorBidi"/>
      <w:color w:val="243F60" w:themeColor="accent1" w:themeShade="7F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4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49F3"/>
    <w:rPr>
      <w:rFonts w:ascii="Tahoma" w:hAnsi="Tahoma" w:cs="Tahoma"/>
      <w:sz w:val="16"/>
      <w:szCs w:val="16"/>
      <w:lang w:val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72890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07289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72890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0A6A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6A98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0A6A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6A98"/>
    <w:rPr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29824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8645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kryo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433466-0C2D-4908-8F5F-2BABEB330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1382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10069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Benutzer</dc:creator>
  <cp:lastModifiedBy>Benutzer</cp:lastModifiedBy>
  <cp:revision>22</cp:revision>
  <cp:lastPrinted>2013-11-07T10:23:00Z</cp:lastPrinted>
  <dcterms:created xsi:type="dcterms:W3CDTF">2013-11-01T00:38:00Z</dcterms:created>
  <dcterms:modified xsi:type="dcterms:W3CDTF">2013-11-07T12:04:00Z</dcterms:modified>
</cp:coreProperties>
</file>